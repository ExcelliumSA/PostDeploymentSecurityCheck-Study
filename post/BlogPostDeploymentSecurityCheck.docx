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80CFB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Image for the blog background (choose one that fit well):</w:t>
      </w:r>
    </w:p>
    <w:p w14:paraId="41C80CFC" w14:textId="087A3B17" w:rsidR="00CE5651" w:rsidRDefault="003030D1" w:rsidP="00CE5651">
      <w:pPr>
        <w:pStyle w:val="ListParagraph"/>
        <w:numPr>
          <w:ilvl w:val="0"/>
          <w:numId w:val="3"/>
        </w:numPr>
      </w:pPr>
      <w:hyperlink r:id="rId11" w:history="1">
        <w:r w:rsidR="00E34B7A" w:rsidRPr="00035465">
          <w:rPr>
            <w:rStyle w:val="Hyperlink"/>
          </w:rPr>
          <w:t>https://pixabay.com/vectors/background-the-background-1086840/</w:t>
        </w:r>
      </w:hyperlink>
      <w:r w:rsidR="00E34B7A">
        <w:t xml:space="preserve"> </w:t>
      </w:r>
    </w:p>
    <w:p w14:paraId="54399C53" w14:textId="4CF5F7EB" w:rsidR="00E34B7A" w:rsidRDefault="003030D1" w:rsidP="00CE5651">
      <w:pPr>
        <w:pStyle w:val="ListParagraph"/>
        <w:numPr>
          <w:ilvl w:val="0"/>
          <w:numId w:val="3"/>
        </w:numPr>
      </w:pPr>
      <w:hyperlink r:id="rId12" w:history="1">
        <w:r w:rsidR="00E34B7A" w:rsidRPr="00035465">
          <w:rPr>
            <w:rStyle w:val="Hyperlink"/>
          </w:rPr>
          <w:t>https://pixabay.com/photos/devops-business-process-improvement-3155972/</w:t>
        </w:r>
      </w:hyperlink>
      <w:r w:rsidR="00E34B7A">
        <w:t xml:space="preserve"> </w:t>
      </w:r>
    </w:p>
    <w:p w14:paraId="413E2766" w14:textId="006E2FBB" w:rsidR="00E34B7A" w:rsidRDefault="003030D1" w:rsidP="00CE5651">
      <w:pPr>
        <w:pStyle w:val="ListParagraph"/>
        <w:numPr>
          <w:ilvl w:val="0"/>
          <w:numId w:val="3"/>
        </w:numPr>
      </w:pPr>
      <w:hyperlink r:id="rId13" w:history="1">
        <w:r w:rsidR="00E34B7A" w:rsidRPr="00035465">
          <w:rPr>
            <w:rStyle w:val="Hyperlink"/>
          </w:rPr>
          <w:t>https://pixabay.com/photos/chain-security-metal-iron-3481377/</w:t>
        </w:r>
      </w:hyperlink>
      <w:r w:rsidR="00E34B7A">
        <w:t xml:space="preserve"> </w:t>
      </w:r>
    </w:p>
    <w:p w14:paraId="41C80CFF" w14:textId="55A484FF" w:rsidR="00596EE5" w:rsidRPr="00FE58A4" w:rsidRDefault="00596EE5" w:rsidP="00596EE5">
      <w:pPr>
        <w:rPr>
          <w:b/>
        </w:rPr>
      </w:pPr>
      <w:r w:rsidRPr="00FE58A4">
        <w:rPr>
          <w:b/>
        </w:rPr>
        <w:t>Title:</w:t>
      </w:r>
    </w:p>
    <w:p w14:paraId="41C80D00" w14:textId="68C2FA6A" w:rsidR="00596EE5" w:rsidRDefault="00CD5DAE" w:rsidP="00596EE5">
      <w:r w:rsidRPr="00CD5DAE">
        <w:t xml:space="preserve">Why and how apply security validations after each </w:t>
      </w:r>
      <w:r>
        <w:t>web application</w:t>
      </w:r>
      <w:r w:rsidRPr="00CD5DAE">
        <w:t xml:space="preserve"> deployment?</w:t>
      </w:r>
    </w:p>
    <w:p w14:paraId="41C80D01" w14:textId="77777777" w:rsidR="00596EE5" w:rsidRPr="00FE58A4" w:rsidRDefault="00596EE5" w:rsidP="00596EE5">
      <w:pPr>
        <w:rPr>
          <w:b/>
        </w:rPr>
      </w:pPr>
      <w:r w:rsidRPr="00FE58A4">
        <w:rPr>
          <w:b/>
        </w:rPr>
        <w:t>Abstract:</w:t>
      </w:r>
    </w:p>
    <w:p w14:paraId="41C80D02" w14:textId="2BC77480" w:rsidR="00596EE5" w:rsidRDefault="007D4913" w:rsidP="00596EE5">
      <w:r>
        <w:t>D</w:t>
      </w:r>
      <w:r w:rsidR="00E34B7A">
        <w:t xml:space="preserve">eployment </w:t>
      </w:r>
      <w:r>
        <w:t>of web</w:t>
      </w:r>
      <w:r w:rsidR="00E34B7A">
        <w:t xml:space="preserve"> application (website, api, etc.) </w:t>
      </w:r>
      <w:r>
        <w:t xml:space="preserve">is today an activity that is performed several </w:t>
      </w:r>
      <w:r w:rsidR="005432BC">
        <w:t>times</w:t>
      </w:r>
      <w:r>
        <w:t xml:space="preserve"> a day/week/month by a company. However, how to do you ensure that the content deployed only contains what is expected to be exposed? Let’s explore this question together…</w:t>
      </w:r>
    </w:p>
    <w:p w14:paraId="41C80D03" w14:textId="62EF65CF" w:rsidR="00596EE5" w:rsidRPr="000419F6" w:rsidRDefault="00596EE5" w:rsidP="00596EE5">
      <w:pPr>
        <w:rPr>
          <w:b/>
        </w:rPr>
      </w:pPr>
      <w:r w:rsidRPr="000419F6">
        <w:rPr>
          <w:b/>
        </w:rPr>
        <w:t xml:space="preserve">GitHub repository associated that will be </w:t>
      </w:r>
      <w:r w:rsidR="00CA6AF4">
        <w:rPr>
          <w:b/>
        </w:rPr>
        <w:t>publicly released along with this</w:t>
      </w:r>
      <w:r w:rsidRPr="000419F6">
        <w:rPr>
          <w:b/>
        </w:rPr>
        <w:t xml:space="preserve"> blog post</w:t>
      </w:r>
      <w:r w:rsidR="00CA6AF4">
        <w:rPr>
          <w:b/>
        </w:rPr>
        <w:t>:</w:t>
      </w:r>
    </w:p>
    <w:p w14:paraId="41C80D04" w14:textId="7E206D1C" w:rsidR="00596EE5" w:rsidRDefault="003030D1" w:rsidP="00596EE5">
      <w:hyperlink r:id="rId14" w:history="1">
        <w:r w:rsidR="00CD5DAE" w:rsidRPr="00035465">
          <w:rPr>
            <w:rStyle w:val="Hyperlink"/>
          </w:rPr>
          <w:t>https://github.com/ExcelliumSA/PostDeploymentSecurityCheck-Study</w:t>
        </w:r>
      </w:hyperlink>
      <w:r w:rsidR="00CD5DAE">
        <w:t xml:space="preserve"> </w:t>
      </w:r>
      <w:r w:rsidR="00596EE5">
        <w:t xml:space="preserve">    </w:t>
      </w:r>
    </w:p>
    <w:p w14:paraId="41C80D05" w14:textId="77777777" w:rsidR="00596EE5" w:rsidRPr="000419F6" w:rsidRDefault="00596EE5" w:rsidP="00596EE5">
      <w:pPr>
        <w:rPr>
          <w:b/>
        </w:rPr>
      </w:pPr>
      <w:r w:rsidRPr="000419F6">
        <w:rPr>
          <w:b/>
        </w:rPr>
        <w:t>SEO rules indicated by Mathilde:</w:t>
      </w:r>
    </w:p>
    <w:p w14:paraId="41C80D06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Paragraphs with fewer than 300 words.</w:t>
      </w:r>
    </w:p>
    <w:p w14:paraId="41C80D07" w14:textId="617300D9" w:rsidR="00596EE5" w:rsidRPr="000419F6" w:rsidRDefault="00596EE5" w:rsidP="00596EE5">
      <w:pPr>
        <w:pStyle w:val="ListParagraph"/>
        <w:numPr>
          <w:ilvl w:val="0"/>
          <w:numId w:val="1"/>
        </w:numPr>
        <w:rPr>
          <w:i/>
        </w:rPr>
      </w:pPr>
      <w:r>
        <w:t xml:space="preserve">Keyword used as much as possible: </w:t>
      </w:r>
      <w:r w:rsidR="005C31EF" w:rsidRPr="005C31EF">
        <w:rPr>
          <w:i/>
          <w:iCs/>
        </w:rPr>
        <w:t>continuous</w:t>
      </w:r>
      <w:r w:rsidR="005C31EF">
        <w:t xml:space="preserve"> </w:t>
      </w:r>
      <w:r w:rsidR="007D4913">
        <w:rPr>
          <w:i/>
        </w:rPr>
        <w:t xml:space="preserve">deployment, security, </w:t>
      </w:r>
      <w:r w:rsidR="005C31EF">
        <w:rPr>
          <w:i/>
        </w:rPr>
        <w:t>validation</w:t>
      </w:r>
    </w:p>
    <w:p w14:paraId="41C80D08" w14:textId="77777777" w:rsidR="00596EE5" w:rsidRDefault="00596EE5" w:rsidP="00596EE5">
      <w:pPr>
        <w:pStyle w:val="ListParagraph"/>
        <w:numPr>
          <w:ilvl w:val="0"/>
          <w:numId w:val="1"/>
        </w:numPr>
      </w:pPr>
      <w:r>
        <w:t>Presence of sections.</w:t>
      </w:r>
    </w:p>
    <w:p w14:paraId="41C80D09" w14:textId="77777777" w:rsidR="00371FCF" w:rsidRDefault="00596EE5" w:rsidP="00596EE5">
      <w:r w:rsidRPr="00EF5378">
        <w:rPr>
          <w:b/>
        </w:rPr>
        <w:t>Author(s):</w:t>
      </w:r>
      <w:r>
        <w:t xml:space="preserve"> Dominique Righetto</w:t>
      </w:r>
    </w:p>
    <w:p w14:paraId="41C80D0A" w14:textId="61D92B86" w:rsidR="000419F6" w:rsidRDefault="00A42039">
      <w:r>
        <w:rPr>
          <w:rFonts w:ascii="Segoe UI Emoji" w:hAnsi="Segoe UI Emoji" w:cs="Segoe UI Emoji"/>
          <w:b/>
        </w:rPr>
        <w:t xml:space="preserve">ℹ </w:t>
      </w:r>
      <w:r w:rsidR="00EF5378" w:rsidRPr="00EF5378">
        <w:rPr>
          <w:b/>
        </w:rPr>
        <w:t>Note:</w:t>
      </w:r>
      <w:r w:rsidR="00EF5378">
        <w:t xml:space="preserve"> In the content below, all figure captions refer to the image file that Mathilde must </w:t>
      </w:r>
      <w:r w:rsidR="007E7CE6">
        <w:t>use</w:t>
      </w:r>
      <w:r w:rsidR="00EF5378">
        <w:t xml:space="preserve"> when she creates the blog post.</w:t>
      </w:r>
      <w:r w:rsidR="005B1415">
        <w:t xml:space="preserve"> </w:t>
      </w:r>
      <w:r w:rsidR="00CD5DAE">
        <w:t>So,</w:t>
      </w:r>
      <w:r w:rsidR="005B1415">
        <w:t xml:space="preserve"> it's normal if the caption </w:t>
      </w:r>
      <w:r w:rsidR="007D4913">
        <w:t>does</w:t>
      </w:r>
      <w:r w:rsidR="005B1415">
        <w:t xml:space="preserve"> not describe the figure.</w:t>
      </w:r>
      <w:r w:rsidR="000419F6">
        <w:br w:type="page"/>
      </w:r>
    </w:p>
    <w:p w14:paraId="41C80D0B" w14:textId="1D289A34" w:rsidR="000419F6" w:rsidRDefault="000419F6" w:rsidP="000419F6">
      <w:pPr>
        <w:pStyle w:val="Heading1"/>
      </w:pPr>
      <w:r>
        <w:lastRenderedPageBreak/>
        <w:t>Introduction</w:t>
      </w:r>
    </w:p>
    <w:p w14:paraId="716DE29E" w14:textId="2C72B4C3" w:rsidR="000B6006" w:rsidRDefault="00442488" w:rsidP="00CD5DAE">
      <w:r>
        <w:t xml:space="preserve">With the rising of the </w:t>
      </w:r>
      <w:r w:rsidR="003F6D57" w:rsidRPr="003F6D57">
        <w:rPr>
          <w:b/>
          <w:bCs/>
        </w:rPr>
        <w:t>Continuous</w:t>
      </w:r>
      <w:r w:rsidR="00682335" w:rsidRPr="003F6D57">
        <w:rPr>
          <w:b/>
          <w:bCs/>
        </w:rPr>
        <w:t xml:space="preserve"> Deployment</w:t>
      </w:r>
      <w:r w:rsidR="00682335">
        <w:t xml:space="preserve"> [1] activity</w:t>
      </w:r>
      <w:r w:rsidR="003F6D57">
        <w:t xml:space="preserve">, </w:t>
      </w:r>
      <w:r w:rsidR="005432BC">
        <w:t xml:space="preserve">the </w:t>
      </w:r>
      <w:r w:rsidR="0024386F">
        <w:t>frequency at which</w:t>
      </w:r>
      <w:r w:rsidR="005432BC">
        <w:t xml:space="preserve"> </w:t>
      </w:r>
      <w:r w:rsidR="0024386F">
        <w:t>web applications (website, api, etc.) are deploy</w:t>
      </w:r>
      <w:r w:rsidR="00C20472">
        <w:t xml:space="preserve">ed </w:t>
      </w:r>
      <w:r w:rsidR="005F7D55">
        <w:t>have significantly</w:t>
      </w:r>
      <w:r w:rsidR="00AB368F">
        <w:t xml:space="preserve"> increased</w:t>
      </w:r>
      <w:r w:rsidR="005F7D55">
        <w:t xml:space="preserve">. </w:t>
      </w:r>
      <w:r w:rsidR="008D1FB4">
        <w:t>Today is common to see compan</w:t>
      </w:r>
      <w:r w:rsidR="006238D1">
        <w:t>ies</w:t>
      </w:r>
      <w:r w:rsidR="008D1FB4">
        <w:t xml:space="preserve"> </w:t>
      </w:r>
      <w:r w:rsidR="006238D1">
        <w:t>deploying</w:t>
      </w:r>
      <w:r w:rsidR="008D1FB4">
        <w:t xml:space="preserve"> a new version of </w:t>
      </w:r>
      <w:r w:rsidR="006238D1">
        <w:t>a</w:t>
      </w:r>
      <w:r w:rsidR="008D1FB4">
        <w:t xml:space="preserve"> web application several time</w:t>
      </w:r>
      <w:r w:rsidR="00093189">
        <w:t>s</w:t>
      </w:r>
      <w:r w:rsidR="008D1FB4">
        <w:t xml:space="preserve"> by weeks</w:t>
      </w:r>
      <w:r w:rsidR="00D66236">
        <w:t>/months</w:t>
      </w:r>
      <w:r w:rsidR="006A1D4F">
        <w:t xml:space="preserve"> [2].</w:t>
      </w:r>
    </w:p>
    <w:p w14:paraId="21B6E39E" w14:textId="35AD38E0" w:rsidR="006A1D4F" w:rsidRDefault="0054186C" w:rsidP="0054186C">
      <w:pPr>
        <w:pStyle w:val="Heading1"/>
      </w:pPr>
      <w:r>
        <w:t>C</w:t>
      </w:r>
      <w:r w:rsidR="00160301">
        <w:t>ontinuous deployment</w:t>
      </w:r>
      <w:r>
        <w:t xml:space="preserve"> activity </w:t>
      </w:r>
      <w:r w:rsidR="00090156">
        <w:t>has</w:t>
      </w:r>
      <w:r>
        <w:t xml:space="preserve"> a price to pay</w:t>
      </w:r>
    </w:p>
    <w:p w14:paraId="250C5C01" w14:textId="638D2DAC" w:rsidR="0054186C" w:rsidRDefault="000F214B" w:rsidP="00CD5DAE">
      <w:r>
        <w:t xml:space="preserve">With the increase of the frequency </w:t>
      </w:r>
      <w:r w:rsidR="00A05CBE">
        <w:t>of deployment</w:t>
      </w:r>
      <w:r w:rsidR="00610F35">
        <w:t>s</w:t>
      </w:r>
      <w:r w:rsidR="00A05CBE">
        <w:t xml:space="preserve"> as well as </w:t>
      </w:r>
      <w:r>
        <w:t>the full automation of the deployment process</w:t>
      </w:r>
      <w:r w:rsidR="00610F35">
        <w:t>es</w:t>
      </w:r>
      <w:r w:rsidR="00515A80">
        <w:t xml:space="preserve">, the risk to introduce a </w:t>
      </w:r>
      <w:r w:rsidR="00AE1180">
        <w:t>problem allow</w:t>
      </w:r>
      <w:r w:rsidR="006D471D">
        <w:t xml:space="preserve">ing </w:t>
      </w:r>
      <w:r w:rsidR="00AE1180">
        <w:t xml:space="preserve">to </w:t>
      </w:r>
      <w:r w:rsidR="006C7786">
        <w:t xml:space="preserve">attack </w:t>
      </w:r>
      <w:r w:rsidR="002919E5">
        <w:t>a</w:t>
      </w:r>
      <w:r w:rsidR="006C7786">
        <w:t xml:space="preserve"> </w:t>
      </w:r>
      <w:r w:rsidR="00610F35">
        <w:t xml:space="preserve">freshly deployed </w:t>
      </w:r>
      <w:r w:rsidR="006C7786">
        <w:t>web application</w:t>
      </w:r>
      <w:r w:rsidR="00A12D15">
        <w:t xml:space="preserve"> significantly increase. To be honest, </w:t>
      </w:r>
      <w:r w:rsidR="00BC11B9">
        <w:t xml:space="preserve">the </w:t>
      </w:r>
      <w:r w:rsidR="005C31EF">
        <w:t xml:space="preserve">validation </w:t>
      </w:r>
      <w:r w:rsidR="00BC11B9">
        <w:t>step</w:t>
      </w:r>
      <w:r w:rsidR="00601B55">
        <w:t>s</w:t>
      </w:r>
      <w:r w:rsidR="00A16341">
        <w:t xml:space="preserve"> (unit test, integration test</w:t>
      </w:r>
      <w:r w:rsidR="00BB5642">
        <w:t>,</w:t>
      </w:r>
      <w:r w:rsidR="00A16341">
        <w:t xml:space="preserve"> etc.)</w:t>
      </w:r>
      <w:r w:rsidR="002919E5">
        <w:t>,</w:t>
      </w:r>
      <w:r w:rsidR="005C31EF">
        <w:t xml:space="preserve"> in a </w:t>
      </w:r>
      <w:r w:rsidR="00160301">
        <w:t>c</w:t>
      </w:r>
      <w:r w:rsidR="00A05CBE" w:rsidRPr="00A05CBE">
        <w:t xml:space="preserve">ontinuous </w:t>
      </w:r>
      <w:r w:rsidR="00160301">
        <w:t>d</w:t>
      </w:r>
      <w:r w:rsidR="00A05CBE" w:rsidRPr="00A05CBE">
        <w:t>eployment</w:t>
      </w:r>
      <w:r w:rsidR="005C31EF">
        <w:t xml:space="preserve"> pipeline</w:t>
      </w:r>
      <w:r w:rsidR="00BB5642">
        <w:t>,</w:t>
      </w:r>
      <w:r w:rsidR="005C31EF">
        <w:t xml:space="preserve"> </w:t>
      </w:r>
      <w:r w:rsidR="00601B55">
        <w:t>are</w:t>
      </w:r>
      <w:r w:rsidR="00BC11B9">
        <w:t xml:space="preserve"> critical because </w:t>
      </w:r>
      <w:r w:rsidR="00601B55">
        <w:t>they</w:t>
      </w:r>
      <w:r w:rsidR="002E1629">
        <w:t xml:space="preserve"> </w:t>
      </w:r>
      <w:r w:rsidR="00A16341">
        <w:t>represent</w:t>
      </w:r>
      <w:r w:rsidR="002E1629">
        <w:t xml:space="preserve"> the “watch dog” before the exposure of the application to end users</w:t>
      </w:r>
      <w:r w:rsidR="00A16341">
        <w:t>.</w:t>
      </w:r>
    </w:p>
    <w:p w14:paraId="1C870685" w14:textId="7C7A3990" w:rsidR="00823BAA" w:rsidRPr="00E1732B" w:rsidRDefault="006506F9" w:rsidP="00CD5DAE">
      <w:pPr>
        <w:rPr>
          <w:noProof/>
        </w:rPr>
      </w:pPr>
      <w:r w:rsidRPr="00E1732B">
        <w:rPr>
          <w:noProof/>
        </w:rPr>
        <w:t>A c</w:t>
      </w:r>
      <w:r w:rsidR="00320CE1" w:rsidRPr="00E1732B">
        <w:rPr>
          <w:noProof/>
        </w:rPr>
        <w:t xml:space="preserve">ommon </w:t>
      </w:r>
      <w:r w:rsidR="00301632" w:rsidRPr="00E1732B">
        <w:rPr>
          <w:noProof/>
        </w:rPr>
        <w:t>c</w:t>
      </w:r>
      <w:r w:rsidR="00320CE1" w:rsidRPr="00E1732B">
        <w:rPr>
          <w:noProof/>
        </w:rPr>
        <w:t xml:space="preserve">ontinuous </w:t>
      </w:r>
      <w:r w:rsidR="00301632" w:rsidRPr="00E1732B">
        <w:rPr>
          <w:noProof/>
        </w:rPr>
        <w:t>d</w:t>
      </w:r>
      <w:r w:rsidR="00A16341" w:rsidRPr="00E1732B">
        <w:rPr>
          <w:noProof/>
        </w:rPr>
        <w:t>eployment</w:t>
      </w:r>
      <w:r w:rsidR="00320CE1" w:rsidRPr="00E1732B">
        <w:rPr>
          <w:noProof/>
        </w:rPr>
        <w:t xml:space="preserve"> pipeline </w:t>
      </w:r>
      <w:r w:rsidRPr="00E1732B">
        <w:rPr>
          <w:noProof/>
        </w:rPr>
        <w:t>is like the following</w:t>
      </w:r>
      <w:r w:rsidR="00320CE1" w:rsidRPr="00E1732B">
        <w:rPr>
          <w:noProof/>
        </w:rPr>
        <w:t>:</w:t>
      </w:r>
    </w:p>
    <w:p w14:paraId="3A695693" w14:textId="1ABD9E24" w:rsidR="00320CE1" w:rsidRDefault="00320CE1" w:rsidP="00320CE1">
      <w:pPr>
        <w:jc w:val="center"/>
        <w:rPr>
          <w:lang w:val="fr-BE"/>
        </w:rPr>
      </w:pPr>
      <w:r>
        <w:rPr>
          <w:noProof/>
          <w:lang w:val="fr-BE"/>
        </w:rPr>
        <w:drawing>
          <wp:inline distT="0" distB="0" distL="0" distR="0" wp14:anchorId="7EC1CFDD" wp14:editId="0B3DAEA0">
            <wp:extent cx="1344918" cy="3911468"/>
            <wp:effectExtent l="38100" t="38100" r="103505" b="895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232" cy="39560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689A80" w14:textId="33324FB6" w:rsidR="00320CE1" w:rsidRDefault="00320CE1" w:rsidP="00320CE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1</w:t>
      </w:r>
      <w:r>
        <w:fldChar w:fldCharType="end"/>
      </w:r>
      <w:r>
        <w:t>: Figure01.png</w:t>
      </w:r>
    </w:p>
    <w:p w14:paraId="393C59E7" w14:textId="6FCBDF1D" w:rsidR="002622B9" w:rsidRDefault="002622B9" w:rsidP="002622B9">
      <w:r w:rsidRPr="002622B9">
        <w:t>Often the test steps (U</w:t>
      </w:r>
      <w:r>
        <w:t>nit, Integration, Acceptance, etc.)</w:t>
      </w:r>
      <w:r w:rsidR="00812CAF">
        <w:t xml:space="preserve"> are focused on the objective to ensure that the version deploy</w:t>
      </w:r>
      <w:r w:rsidR="00E308DF">
        <w:t>ed</w:t>
      </w:r>
      <w:r w:rsidR="00812CAF">
        <w:t xml:space="preserve"> is functional from a business point of vi</w:t>
      </w:r>
      <w:r w:rsidR="00E308DF">
        <w:t>e</w:t>
      </w:r>
      <w:r w:rsidR="00812CAF">
        <w:t>w (</w:t>
      </w:r>
      <w:r w:rsidR="008137AA">
        <w:t>features do what they are expected to perform without bug).</w:t>
      </w:r>
    </w:p>
    <w:p w14:paraId="30A73C62" w14:textId="314C4F84" w:rsidR="000114DB" w:rsidRDefault="000040F8" w:rsidP="002622B9">
      <w:r>
        <w:t>It is technically possible to add security focused tests in these test steps</w:t>
      </w:r>
      <w:r w:rsidR="003A5844">
        <w:t xml:space="preserve"> to cover the security aspect</w:t>
      </w:r>
      <w:r w:rsidR="000114DB">
        <w:t xml:space="preserve">. </w:t>
      </w:r>
      <w:r w:rsidR="00D879EF">
        <w:t xml:space="preserve">Even if it </w:t>
      </w:r>
      <w:r w:rsidR="00DD68AC">
        <w:t>is not the objective of th</w:t>
      </w:r>
      <w:r w:rsidR="00616BF3">
        <w:t>is</w:t>
      </w:r>
      <w:r w:rsidR="00DD68AC">
        <w:t xml:space="preserve"> post to present possible tests</w:t>
      </w:r>
      <w:r w:rsidR="005A0E7E">
        <w:t xml:space="preserve">, </w:t>
      </w:r>
      <w:r w:rsidR="00AC5CE5">
        <w:t>an</w:t>
      </w:r>
      <w:r w:rsidR="005A0E7E">
        <w:t xml:space="preserve"> </w:t>
      </w:r>
      <w:r w:rsidR="00616BF3">
        <w:t xml:space="preserve">interesting </w:t>
      </w:r>
      <w:r w:rsidR="00602827">
        <w:t>talk about this topic</w:t>
      </w:r>
      <w:r w:rsidR="0058144E">
        <w:t>,</w:t>
      </w:r>
      <w:r w:rsidR="00602827">
        <w:t xml:space="preserve"> </w:t>
      </w:r>
      <w:r w:rsidR="00616BF3">
        <w:t>by the WE45 company</w:t>
      </w:r>
      <w:r w:rsidR="00AC5CE5">
        <w:t xml:space="preserve"> (</w:t>
      </w:r>
      <w:hyperlink r:id="rId16" w:history="1">
        <w:r w:rsidR="00AC5CE5" w:rsidRPr="001548AE">
          <w:rPr>
            <w:rStyle w:val="Hyperlink"/>
          </w:rPr>
          <w:t>https://we45.com/</w:t>
        </w:r>
      </w:hyperlink>
      <w:r w:rsidR="00AC5CE5">
        <w:t>)</w:t>
      </w:r>
      <w:r w:rsidR="0058144E">
        <w:t>,</w:t>
      </w:r>
      <w:r w:rsidR="00616BF3">
        <w:t xml:space="preserve"> </w:t>
      </w:r>
      <w:r w:rsidR="00602827">
        <w:t>is provided here [3]</w:t>
      </w:r>
      <w:r w:rsidR="003A5844">
        <w:t xml:space="preserve">. </w:t>
      </w:r>
    </w:p>
    <w:p w14:paraId="0FFCA836" w14:textId="4554F58F" w:rsidR="000E35CF" w:rsidRDefault="003A5844" w:rsidP="002622B9">
      <w:r>
        <w:t xml:space="preserve">However, </w:t>
      </w:r>
      <w:r w:rsidR="00E72FB8">
        <w:t xml:space="preserve">when the deployment on production step </w:t>
      </w:r>
      <w:r w:rsidR="008514C1">
        <w:t>is</w:t>
      </w:r>
      <w:r w:rsidR="00E72FB8">
        <w:t xml:space="preserve"> finished, doubt</w:t>
      </w:r>
      <w:r w:rsidR="000E35CF">
        <w:t>s</w:t>
      </w:r>
      <w:r w:rsidR="00E72FB8">
        <w:t xml:space="preserve"> </w:t>
      </w:r>
      <w:r w:rsidR="00A000EF">
        <w:t xml:space="preserve">like the following </w:t>
      </w:r>
      <w:r w:rsidR="00E72FB8">
        <w:t>will remain:</w:t>
      </w:r>
    </w:p>
    <w:p w14:paraId="7ACAEA0B" w14:textId="2F8BAFCA" w:rsidR="000040F8" w:rsidRDefault="00AF1AF0" w:rsidP="000E35CF">
      <w:pPr>
        <w:pStyle w:val="ListParagraph"/>
        <w:numPr>
          <w:ilvl w:val="0"/>
          <w:numId w:val="6"/>
        </w:numPr>
      </w:pPr>
      <w:r>
        <w:lastRenderedPageBreak/>
        <w:t xml:space="preserve">Does the version deployed only expose content that is expected to </w:t>
      </w:r>
      <w:r w:rsidR="008514C1">
        <w:t>be accessible by end</w:t>
      </w:r>
      <w:r w:rsidR="00CA50EA">
        <w:t xml:space="preserve"> </w:t>
      </w:r>
      <w:r w:rsidR="008514C1">
        <w:t>users?</w:t>
      </w:r>
    </w:p>
    <w:p w14:paraId="79443EAE" w14:textId="39A99E3D" w:rsidR="000E35CF" w:rsidRPr="002622B9" w:rsidRDefault="00A000EF" w:rsidP="000E35CF">
      <w:pPr>
        <w:pStyle w:val="ListParagraph"/>
        <w:numPr>
          <w:ilvl w:val="0"/>
          <w:numId w:val="6"/>
        </w:numPr>
      </w:pPr>
      <w:r>
        <w:t>Does the production configuration is hardened</w:t>
      </w:r>
      <w:r w:rsidR="00E62571">
        <w:t xml:space="preserve"> as expected</w:t>
      </w:r>
      <w:r>
        <w:t>?</w:t>
      </w:r>
    </w:p>
    <w:p w14:paraId="56FB4CEA" w14:textId="77777777" w:rsidR="00F87759" w:rsidRDefault="00F87759" w:rsidP="004C47A3">
      <w:pPr>
        <w:pStyle w:val="Heading1"/>
      </w:pPr>
      <w:r>
        <w:t>Doubt removal</w:t>
      </w:r>
    </w:p>
    <w:p w14:paraId="41FA5AFD" w14:textId="4DCBB00D" w:rsidR="00475AF6" w:rsidRDefault="00F87759">
      <w:r>
        <w:t xml:space="preserve">To </w:t>
      </w:r>
      <w:r w:rsidR="00301632">
        <w:t>try remov</w:t>
      </w:r>
      <w:r w:rsidR="008F5589">
        <w:t>ing</w:t>
      </w:r>
      <w:r w:rsidR="00301632">
        <w:t xml:space="preserve"> the mentioned </w:t>
      </w:r>
      <w:r w:rsidR="00776280">
        <w:t>doubts</w:t>
      </w:r>
      <w:r w:rsidR="00301632">
        <w:t xml:space="preserve">, it is possible to add a final validation step to reach this continuous deployment </w:t>
      </w:r>
      <w:r w:rsidR="00ED5731">
        <w:t>pipeline</w:t>
      </w:r>
      <w:r w:rsidR="00475AF6">
        <w:t>:</w:t>
      </w:r>
    </w:p>
    <w:p w14:paraId="15AD67E1" w14:textId="77777777" w:rsidR="00475AF6" w:rsidRDefault="00475AF6" w:rsidP="00A9589E">
      <w:pPr>
        <w:jc w:val="center"/>
      </w:pPr>
      <w:r>
        <w:rPr>
          <w:noProof/>
        </w:rPr>
        <w:drawing>
          <wp:inline distT="0" distB="0" distL="0" distR="0" wp14:anchorId="26665FEE" wp14:editId="5A6E9F64">
            <wp:extent cx="2737270" cy="4469244"/>
            <wp:effectExtent l="38100" t="38100" r="101600" b="10287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41" cy="44930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D09454" w14:textId="064133CA" w:rsidR="004C47A3" w:rsidRDefault="00A9589E" w:rsidP="00A958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2</w:t>
      </w:r>
      <w:r>
        <w:fldChar w:fldCharType="end"/>
      </w:r>
      <w:r>
        <w:t>: Figure02.png</w:t>
      </w:r>
    </w:p>
    <w:p w14:paraId="49E08E12" w14:textId="1E471906" w:rsidR="001B6A54" w:rsidRDefault="0059387E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 w:rsidRPr="0059387E">
        <w:rPr>
          <w:b w:val="0"/>
          <w:bCs w:val="0"/>
          <w:color w:val="auto"/>
          <w:sz w:val="22"/>
          <w:szCs w:val="22"/>
        </w:rPr>
        <w:t>Th</w:t>
      </w:r>
      <w:r w:rsidR="00100724">
        <w:rPr>
          <w:b w:val="0"/>
          <w:bCs w:val="0"/>
          <w:color w:val="auto"/>
          <w:sz w:val="22"/>
          <w:szCs w:val="22"/>
        </w:rPr>
        <w:t xml:space="preserve">is step, triggered automatically once the application is deployed, </w:t>
      </w:r>
      <w:r w:rsidR="00090764">
        <w:rPr>
          <w:b w:val="0"/>
          <w:bCs w:val="0"/>
          <w:color w:val="auto"/>
          <w:sz w:val="22"/>
          <w:szCs w:val="22"/>
        </w:rPr>
        <w:t xml:space="preserve">apply different security focused </w:t>
      </w:r>
      <w:r w:rsidR="00FE1A5B">
        <w:rPr>
          <w:b w:val="0"/>
          <w:bCs w:val="0"/>
          <w:color w:val="auto"/>
          <w:sz w:val="22"/>
          <w:szCs w:val="22"/>
        </w:rPr>
        <w:t>validation</w:t>
      </w:r>
      <w:r w:rsidR="0012346B">
        <w:rPr>
          <w:b w:val="0"/>
          <w:bCs w:val="0"/>
          <w:color w:val="auto"/>
          <w:sz w:val="22"/>
          <w:szCs w:val="22"/>
        </w:rPr>
        <w:t>s</w:t>
      </w:r>
      <w:r w:rsidR="00FE1A5B">
        <w:rPr>
          <w:b w:val="0"/>
          <w:bCs w:val="0"/>
          <w:color w:val="auto"/>
          <w:sz w:val="22"/>
          <w:szCs w:val="22"/>
        </w:rPr>
        <w:t xml:space="preserve">. The objective is to </w:t>
      </w:r>
      <w:r w:rsidR="000D0962">
        <w:rPr>
          <w:b w:val="0"/>
          <w:bCs w:val="0"/>
          <w:color w:val="auto"/>
          <w:sz w:val="22"/>
          <w:szCs w:val="22"/>
        </w:rPr>
        <w:t xml:space="preserve">ensure that the application is in </w:t>
      </w:r>
      <w:r w:rsidR="00A837D3">
        <w:rPr>
          <w:b w:val="0"/>
          <w:bCs w:val="0"/>
          <w:color w:val="auto"/>
          <w:sz w:val="22"/>
          <w:szCs w:val="22"/>
        </w:rPr>
        <w:t>a</w:t>
      </w:r>
      <w:r w:rsidR="000D0962">
        <w:rPr>
          <w:b w:val="0"/>
          <w:bCs w:val="0"/>
          <w:color w:val="auto"/>
          <w:sz w:val="22"/>
          <w:szCs w:val="22"/>
        </w:rPr>
        <w:t xml:space="preserve"> </w:t>
      </w:r>
      <w:r w:rsidR="001B6A54">
        <w:rPr>
          <w:b w:val="0"/>
          <w:bCs w:val="0"/>
          <w:color w:val="auto"/>
          <w:sz w:val="22"/>
          <w:szCs w:val="22"/>
        </w:rPr>
        <w:t>state consistent with a production environment.</w:t>
      </w:r>
    </w:p>
    <w:p w14:paraId="7D364164" w14:textId="24D39015" w:rsidR="00A44F48" w:rsidRDefault="0033790A" w:rsidP="004C47A3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If issues are </w:t>
      </w:r>
      <w:r w:rsidR="00055700">
        <w:rPr>
          <w:b w:val="0"/>
          <w:bCs w:val="0"/>
          <w:color w:val="auto"/>
          <w:sz w:val="22"/>
          <w:szCs w:val="22"/>
        </w:rPr>
        <w:t>detected,</w:t>
      </w:r>
      <w:r>
        <w:rPr>
          <w:b w:val="0"/>
          <w:bCs w:val="0"/>
          <w:color w:val="auto"/>
          <w:sz w:val="22"/>
          <w:szCs w:val="22"/>
        </w:rPr>
        <w:t xml:space="preserve"> then</w:t>
      </w:r>
      <w:r w:rsidR="007B11FE">
        <w:rPr>
          <w:b w:val="0"/>
          <w:bCs w:val="0"/>
          <w:color w:val="auto"/>
          <w:sz w:val="22"/>
          <w:szCs w:val="22"/>
        </w:rPr>
        <w:t>,</w:t>
      </w:r>
      <w:r>
        <w:rPr>
          <w:b w:val="0"/>
          <w:bCs w:val="0"/>
          <w:color w:val="auto"/>
          <w:sz w:val="22"/>
          <w:szCs w:val="22"/>
        </w:rPr>
        <w:t xml:space="preserve"> two options are possible</w:t>
      </w:r>
      <w:r w:rsidR="00A44F48">
        <w:rPr>
          <w:b w:val="0"/>
          <w:bCs w:val="0"/>
          <w:color w:val="auto"/>
          <w:sz w:val="22"/>
          <w:szCs w:val="22"/>
        </w:rPr>
        <w:t xml:space="preserve"> </w:t>
      </w:r>
      <w:r w:rsidR="00055700">
        <w:rPr>
          <w:b w:val="0"/>
          <w:bCs w:val="0"/>
          <w:color w:val="auto"/>
          <w:sz w:val="22"/>
          <w:szCs w:val="22"/>
        </w:rPr>
        <w:t>depending</w:t>
      </w:r>
      <w:r w:rsidR="00A44F48">
        <w:rPr>
          <w:b w:val="0"/>
          <w:bCs w:val="0"/>
          <w:color w:val="auto"/>
          <w:sz w:val="22"/>
          <w:szCs w:val="22"/>
        </w:rPr>
        <w:t xml:space="preserve"> on the issues and level of automation achieved by the company in its continuous deployment </w:t>
      </w:r>
      <w:r w:rsidR="00055700">
        <w:rPr>
          <w:b w:val="0"/>
          <w:bCs w:val="0"/>
          <w:color w:val="auto"/>
          <w:sz w:val="22"/>
          <w:szCs w:val="22"/>
        </w:rPr>
        <w:t>activity</w:t>
      </w:r>
      <w:r w:rsidR="00A44F48">
        <w:rPr>
          <w:b w:val="0"/>
          <w:bCs w:val="0"/>
          <w:color w:val="auto"/>
          <w:sz w:val="22"/>
          <w:szCs w:val="22"/>
        </w:rPr>
        <w:t>:</w:t>
      </w:r>
    </w:p>
    <w:p w14:paraId="2C1D627C" w14:textId="23AF723C" w:rsidR="00557D19" w:rsidRDefault="00676942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1:</w:t>
      </w:r>
      <w:r>
        <w:rPr>
          <w:b w:val="0"/>
          <w:bCs w:val="0"/>
          <w:color w:val="auto"/>
          <w:sz w:val="22"/>
          <w:szCs w:val="22"/>
        </w:rPr>
        <w:t xml:space="preserve"> Fix the detected issues</w:t>
      </w:r>
      <w:r w:rsidR="003737C6">
        <w:rPr>
          <w:b w:val="0"/>
          <w:bCs w:val="0"/>
          <w:color w:val="auto"/>
          <w:sz w:val="22"/>
          <w:szCs w:val="22"/>
        </w:rPr>
        <w:t xml:space="preserve"> leveraging automation </w:t>
      </w:r>
      <w:r w:rsidR="00557D19">
        <w:rPr>
          <w:b w:val="0"/>
          <w:bCs w:val="0"/>
          <w:color w:val="auto"/>
          <w:sz w:val="22"/>
          <w:szCs w:val="22"/>
        </w:rPr>
        <w:t>on</w:t>
      </w:r>
      <w:r w:rsidR="003737C6">
        <w:rPr>
          <w:b w:val="0"/>
          <w:bCs w:val="0"/>
          <w:color w:val="auto"/>
          <w:sz w:val="22"/>
          <w:szCs w:val="22"/>
        </w:rPr>
        <w:t xml:space="preserve"> the components affected</w:t>
      </w:r>
      <w:r w:rsidR="007B11FE">
        <w:rPr>
          <w:b w:val="0"/>
          <w:bCs w:val="0"/>
          <w:color w:val="auto"/>
          <w:sz w:val="22"/>
          <w:szCs w:val="22"/>
        </w:rPr>
        <w:t xml:space="preserve"> via </w:t>
      </w:r>
      <w:r w:rsidR="009D48E9">
        <w:rPr>
          <w:b w:val="0"/>
          <w:bCs w:val="0"/>
          <w:color w:val="auto"/>
          <w:sz w:val="22"/>
          <w:szCs w:val="22"/>
        </w:rPr>
        <w:t xml:space="preserve">web </w:t>
      </w:r>
      <w:r w:rsidR="007B11FE">
        <w:rPr>
          <w:b w:val="0"/>
          <w:bCs w:val="0"/>
          <w:color w:val="auto"/>
          <w:sz w:val="22"/>
          <w:szCs w:val="22"/>
        </w:rPr>
        <w:t>API provided by the components</w:t>
      </w:r>
      <w:r w:rsidR="00557D19">
        <w:rPr>
          <w:b w:val="0"/>
          <w:bCs w:val="0"/>
          <w:color w:val="auto"/>
          <w:sz w:val="22"/>
          <w:szCs w:val="22"/>
        </w:rPr>
        <w:t>.</w:t>
      </w:r>
    </w:p>
    <w:p w14:paraId="3E6C6620" w14:textId="77777777" w:rsidR="007F6BDC" w:rsidRDefault="00557D19" w:rsidP="00A44F48">
      <w:pPr>
        <w:pStyle w:val="Caption"/>
        <w:numPr>
          <w:ilvl w:val="0"/>
          <w:numId w:val="7"/>
        </w:numPr>
        <w:rPr>
          <w:b w:val="0"/>
          <w:bCs w:val="0"/>
          <w:color w:val="auto"/>
          <w:sz w:val="22"/>
          <w:szCs w:val="22"/>
        </w:rPr>
      </w:pPr>
      <w:r w:rsidRPr="00055700">
        <w:rPr>
          <w:color w:val="auto"/>
          <w:sz w:val="22"/>
          <w:szCs w:val="22"/>
        </w:rPr>
        <w:t>Option 2:</w:t>
      </w:r>
      <w:r>
        <w:rPr>
          <w:b w:val="0"/>
          <w:bCs w:val="0"/>
          <w:color w:val="auto"/>
          <w:sz w:val="22"/>
          <w:szCs w:val="22"/>
        </w:rPr>
        <w:t xml:space="preserve"> Trigger a continuous deployment pipeline to deploy the previous version</w:t>
      </w:r>
      <w:r w:rsidR="00055700">
        <w:rPr>
          <w:b w:val="0"/>
          <w:bCs w:val="0"/>
          <w:color w:val="auto"/>
          <w:sz w:val="22"/>
          <w:szCs w:val="22"/>
        </w:rPr>
        <w:t>.</w:t>
      </w:r>
    </w:p>
    <w:p w14:paraId="60DEC7B9" w14:textId="616ABDBB" w:rsidR="009B7948" w:rsidRDefault="007F6BD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lastRenderedPageBreak/>
        <w:t>If no issue</w:t>
      </w:r>
      <w:r w:rsidR="00BF4D08">
        <w:rPr>
          <w:b w:val="0"/>
          <w:bCs w:val="0"/>
          <w:color w:val="auto"/>
          <w:sz w:val="22"/>
          <w:szCs w:val="22"/>
        </w:rPr>
        <w:t xml:space="preserve"> is</w:t>
      </w:r>
      <w:r>
        <w:rPr>
          <w:b w:val="0"/>
          <w:bCs w:val="0"/>
          <w:color w:val="auto"/>
          <w:sz w:val="22"/>
          <w:szCs w:val="22"/>
        </w:rPr>
        <w:t xml:space="preserve"> </w:t>
      </w:r>
      <w:r w:rsidR="00EA3672">
        <w:rPr>
          <w:b w:val="0"/>
          <w:bCs w:val="0"/>
          <w:color w:val="auto"/>
          <w:sz w:val="22"/>
          <w:szCs w:val="22"/>
        </w:rPr>
        <w:t>detected,</w:t>
      </w:r>
      <w:r w:rsidRPr="00BF4D08">
        <w:rPr>
          <w:b w:val="0"/>
          <w:bCs w:val="0"/>
          <w:color w:val="auto"/>
          <w:sz w:val="22"/>
          <w:szCs w:val="22"/>
        </w:rPr>
        <w:t xml:space="preserve"> </w:t>
      </w:r>
      <w:r w:rsidR="00BF4D08" w:rsidRPr="00BF4D08">
        <w:rPr>
          <w:b w:val="0"/>
          <w:bCs w:val="0"/>
          <w:color w:val="auto"/>
          <w:sz w:val="22"/>
          <w:szCs w:val="22"/>
        </w:rPr>
        <w:t xml:space="preserve">then </w:t>
      </w:r>
      <w:r w:rsidR="00BF4D08">
        <w:rPr>
          <w:b w:val="0"/>
          <w:bCs w:val="0"/>
          <w:color w:val="auto"/>
          <w:sz w:val="22"/>
          <w:szCs w:val="22"/>
        </w:rPr>
        <w:t>access to end</w:t>
      </w:r>
      <w:r w:rsidR="00CA50EA">
        <w:rPr>
          <w:b w:val="0"/>
          <w:bCs w:val="0"/>
          <w:color w:val="auto"/>
          <w:sz w:val="22"/>
          <w:szCs w:val="22"/>
        </w:rPr>
        <w:t xml:space="preserve"> </w:t>
      </w:r>
      <w:r w:rsidR="00BF4D08">
        <w:rPr>
          <w:b w:val="0"/>
          <w:bCs w:val="0"/>
          <w:color w:val="auto"/>
          <w:sz w:val="22"/>
          <w:szCs w:val="22"/>
        </w:rPr>
        <w:t>users</w:t>
      </w:r>
      <w:r w:rsidR="00FA6F3E">
        <w:rPr>
          <w:b w:val="0"/>
          <w:bCs w:val="0"/>
          <w:color w:val="auto"/>
          <w:sz w:val="22"/>
          <w:szCs w:val="22"/>
        </w:rPr>
        <w:t xml:space="preserve"> </w:t>
      </w:r>
      <w:r w:rsidR="0038181F">
        <w:rPr>
          <w:b w:val="0"/>
          <w:bCs w:val="0"/>
          <w:color w:val="auto"/>
          <w:sz w:val="22"/>
          <w:szCs w:val="22"/>
        </w:rPr>
        <w:t>(</w:t>
      </w:r>
      <w:r w:rsidR="00FA6F3E">
        <w:rPr>
          <w:b w:val="0"/>
          <w:bCs w:val="0"/>
          <w:color w:val="auto"/>
          <w:sz w:val="22"/>
          <w:szCs w:val="22"/>
        </w:rPr>
        <w:t>or no action</w:t>
      </w:r>
      <w:r w:rsidR="0038181F">
        <w:rPr>
          <w:b w:val="0"/>
          <w:bCs w:val="0"/>
          <w:color w:val="auto"/>
          <w:sz w:val="22"/>
          <w:szCs w:val="22"/>
        </w:rPr>
        <w:t>)</w:t>
      </w:r>
      <w:r w:rsidR="00FA6F3E">
        <w:rPr>
          <w:b w:val="0"/>
          <w:bCs w:val="0"/>
          <w:color w:val="auto"/>
          <w:sz w:val="22"/>
          <w:szCs w:val="22"/>
        </w:rPr>
        <w:t xml:space="preserve"> is performed</w:t>
      </w:r>
      <w:r w:rsidR="00BF4D08">
        <w:rPr>
          <w:b w:val="0"/>
          <w:bCs w:val="0"/>
          <w:color w:val="auto"/>
          <w:sz w:val="22"/>
          <w:szCs w:val="22"/>
        </w:rPr>
        <w:t xml:space="preserve"> </w:t>
      </w:r>
      <w:r w:rsidR="00FA6F3E">
        <w:rPr>
          <w:b w:val="0"/>
          <w:bCs w:val="0"/>
          <w:color w:val="auto"/>
          <w:sz w:val="22"/>
          <w:szCs w:val="22"/>
        </w:rPr>
        <w:t>depending on the deployment model of the application</w:t>
      </w:r>
      <w:r w:rsidR="007F78F0">
        <w:rPr>
          <w:b w:val="0"/>
          <w:bCs w:val="0"/>
          <w:color w:val="auto"/>
          <w:sz w:val="22"/>
          <w:szCs w:val="22"/>
        </w:rPr>
        <w:t xml:space="preserve"> [4]</w:t>
      </w:r>
      <w:r w:rsidR="0038181F">
        <w:rPr>
          <w:b w:val="0"/>
          <w:bCs w:val="0"/>
          <w:color w:val="auto"/>
          <w:sz w:val="22"/>
          <w:szCs w:val="22"/>
        </w:rPr>
        <w:t>.</w:t>
      </w:r>
    </w:p>
    <w:p w14:paraId="69324FE8" w14:textId="77777777" w:rsidR="001C5870" w:rsidRPr="00933C9C" w:rsidRDefault="001C5870" w:rsidP="00933C9C">
      <w:pPr>
        <w:pStyle w:val="Heading1"/>
      </w:pPr>
      <w:r w:rsidRPr="00933C9C">
        <w:t>Technical proposal</w:t>
      </w:r>
    </w:p>
    <w:p w14:paraId="7B7B2D72" w14:textId="63CFF3D1" w:rsidR="006206CA" w:rsidRDefault="001C5870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 xml:space="preserve">The table below </w:t>
      </w:r>
      <w:r w:rsidR="00FE3581">
        <w:rPr>
          <w:b w:val="0"/>
          <w:bCs w:val="0"/>
          <w:color w:val="auto"/>
          <w:sz w:val="22"/>
          <w:szCs w:val="22"/>
        </w:rPr>
        <w:t xml:space="preserve">provide </w:t>
      </w:r>
      <w:r>
        <w:rPr>
          <w:b w:val="0"/>
          <w:bCs w:val="0"/>
          <w:color w:val="auto"/>
          <w:sz w:val="22"/>
          <w:szCs w:val="22"/>
        </w:rPr>
        <w:t xml:space="preserve">a list </w:t>
      </w:r>
      <w:r w:rsidR="00FE3581">
        <w:rPr>
          <w:b w:val="0"/>
          <w:bCs w:val="0"/>
          <w:color w:val="auto"/>
          <w:sz w:val="22"/>
          <w:szCs w:val="22"/>
        </w:rPr>
        <w:t>of</w:t>
      </w:r>
      <w:r>
        <w:rPr>
          <w:b w:val="0"/>
          <w:bCs w:val="0"/>
          <w:color w:val="auto"/>
          <w:sz w:val="22"/>
          <w:szCs w:val="22"/>
        </w:rPr>
        <w:t xml:space="preserve"> validation</w:t>
      </w:r>
      <w:r w:rsidR="00FE3581">
        <w:rPr>
          <w:b w:val="0"/>
          <w:bCs w:val="0"/>
          <w:color w:val="auto"/>
          <w:sz w:val="22"/>
          <w:szCs w:val="22"/>
        </w:rPr>
        <w:t>s</w:t>
      </w:r>
      <w:r>
        <w:rPr>
          <w:b w:val="0"/>
          <w:bCs w:val="0"/>
          <w:color w:val="auto"/>
          <w:sz w:val="22"/>
          <w:szCs w:val="22"/>
        </w:rPr>
        <w:t xml:space="preserve"> that can be performed in this final post</w:t>
      </w:r>
      <w:r w:rsidR="00CA50EA">
        <w:rPr>
          <w:b w:val="0"/>
          <w:bCs w:val="0"/>
          <w:color w:val="auto"/>
          <w:sz w:val="22"/>
          <w:szCs w:val="22"/>
        </w:rPr>
        <w:t>-</w:t>
      </w:r>
      <w:r>
        <w:rPr>
          <w:b w:val="0"/>
          <w:bCs w:val="0"/>
          <w:color w:val="auto"/>
          <w:sz w:val="22"/>
          <w:szCs w:val="22"/>
        </w:rPr>
        <w:t>deployment step</w:t>
      </w:r>
      <w:r w:rsidR="00997655">
        <w:rPr>
          <w:b w:val="0"/>
          <w:bCs w:val="0"/>
          <w:color w:val="auto"/>
          <w:sz w:val="22"/>
          <w:szCs w:val="22"/>
        </w:rPr>
        <w:t>. In this table</w:t>
      </w:r>
      <w:r w:rsidR="006518FC">
        <w:rPr>
          <w:b w:val="0"/>
          <w:bCs w:val="0"/>
          <w:color w:val="auto"/>
          <w:sz w:val="22"/>
          <w:szCs w:val="22"/>
        </w:rPr>
        <w:t>,</w:t>
      </w:r>
      <w:r w:rsidR="00997655">
        <w:rPr>
          <w:b w:val="0"/>
          <w:bCs w:val="0"/>
          <w:color w:val="auto"/>
          <w:sz w:val="22"/>
          <w:szCs w:val="22"/>
        </w:rPr>
        <w:t xml:space="preserve"> </w:t>
      </w:r>
      <w:r w:rsidR="00FA092D">
        <w:rPr>
          <w:b w:val="0"/>
          <w:bCs w:val="0"/>
          <w:color w:val="auto"/>
          <w:sz w:val="22"/>
          <w:szCs w:val="22"/>
        </w:rPr>
        <w:t xml:space="preserve">every tool leveraged </w:t>
      </w:r>
      <w:r w:rsidR="006518FC">
        <w:rPr>
          <w:b w:val="0"/>
          <w:bCs w:val="0"/>
          <w:color w:val="auto"/>
          <w:sz w:val="22"/>
          <w:szCs w:val="22"/>
        </w:rPr>
        <w:t>was</w:t>
      </w:r>
      <w:r w:rsidR="00FA092D">
        <w:rPr>
          <w:b w:val="0"/>
          <w:bCs w:val="0"/>
          <w:color w:val="auto"/>
          <w:sz w:val="22"/>
          <w:szCs w:val="22"/>
        </w:rPr>
        <w:t xml:space="preserve"> chosen to </w:t>
      </w:r>
      <w:r w:rsidR="00231BF7">
        <w:rPr>
          <w:b w:val="0"/>
          <w:bCs w:val="0"/>
          <w:color w:val="auto"/>
          <w:sz w:val="22"/>
          <w:szCs w:val="22"/>
        </w:rPr>
        <w:t>perform a processing</w:t>
      </w:r>
      <w:r w:rsidR="00FA092D">
        <w:rPr>
          <w:b w:val="0"/>
          <w:bCs w:val="0"/>
          <w:color w:val="auto"/>
          <w:sz w:val="22"/>
          <w:szCs w:val="22"/>
        </w:rPr>
        <w:t xml:space="preserve"> </w:t>
      </w:r>
      <w:r w:rsidR="00933C9C">
        <w:rPr>
          <w:b w:val="0"/>
          <w:bCs w:val="0"/>
          <w:color w:val="auto"/>
          <w:sz w:val="22"/>
          <w:szCs w:val="22"/>
        </w:rPr>
        <w:t>without</w:t>
      </w:r>
      <w:r w:rsidR="00FA092D">
        <w:rPr>
          <w:b w:val="0"/>
          <w:bCs w:val="0"/>
          <w:color w:val="auto"/>
          <w:sz w:val="22"/>
          <w:szCs w:val="22"/>
        </w:rPr>
        <w:t xml:space="preserve"> depending on </w:t>
      </w:r>
      <w:r w:rsidR="00896E63">
        <w:rPr>
          <w:b w:val="0"/>
          <w:bCs w:val="0"/>
          <w:color w:val="auto"/>
          <w:sz w:val="22"/>
          <w:szCs w:val="22"/>
        </w:rPr>
        <w:t>an</w:t>
      </w:r>
      <w:r w:rsidR="00FA092D">
        <w:rPr>
          <w:b w:val="0"/>
          <w:bCs w:val="0"/>
          <w:color w:val="auto"/>
          <w:sz w:val="22"/>
          <w:szCs w:val="22"/>
        </w:rPr>
        <w:t xml:space="preserve"> online service</w:t>
      </w:r>
      <w:r w:rsidR="00231BF7">
        <w:rPr>
          <w:b w:val="0"/>
          <w:bCs w:val="0"/>
          <w:color w:val="auto"/>
          <w:sz w:val="22"/>
          <w:szCs w:val="22"/>
        </w:rPr>
        <w:t xml:space="preserve">. The goal is to </w:t>
      </w:r>
      <w:r w:rsidR="00933C9C">
        <w:rPr>
          <w:b w:val="0"/>
          <w:bCs w:val="0"/>
          <w:color w:val="auto"/>
          <w:sz w:val="22"/>
          <w:szCs w:val="22"/>
        </w:rPr>
        <w:t xml:space="preserve">open the capability to either target an internal (Intranet) or an external (Internet) </w:t>
      </w:r>
      <w:r w:rsidR="009F15C8">
        <w:rPr>
          <w:b w:val="0"/>
          <w:bCs w:val="0"/>
          <w:color w:val="auto"/>
          <w:sz w:val="22"/>
          <w:szCs w:val="22"/>
        </w:rPr>
        <w:t>application</w:t>
      </w:r>
      <w:r w:rsidR="00933C9C">
        <w:rPr>
          <w:b w:val="0"/>
          <w:bCs w:val="0"/>
          <w:color w:val="auto"/>
          <w:sz w:val="22"/>
          <w:szCs w:val="22"/>
        </w:rPr>
        <w:t>. All chose</w:t>
      </w:r>
      <w:r w:rsidR="009F15C8">
        <w:rPr>
          <w:b w:val="0"/>
          <w:bCs w:val="0"/>
          <w:color w:val="auto"/>
          <w:sz w:val="22"/>
          <w:szCs w:val="22"/>
        </w:rPr>
        <w:t>n</w:t>
      </w:r>
      <w:r w:rsidR="00933C9C">
        <w:rPr>
          <w:b w:val="0"/>
          <w:bCs w:val="0"/>
          <w:color w:val="auto"/>
          <w:sz w:val="22"/>
          <w:szCs w:val="22"/>
        </w:rPr>
        <w:t xml:space="preserve"> tools are free and open source.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8"/>
        <w:gridCol w:w="2700"/>
        <w:gridCol w:w="5310"/>
      </w:tblGrid>
      <w:tr w:rsidR="00494069" w14:paraId="3CA12ADA" w14:textId="08274B9E" w:rsidTr="00494069">
        <w:tc>
          <w:tcPr>
            <w:tcW w:w="1278" w:type="dxa"/>
          </w:tcPr>
          <w:p w14:paraId="333F370D" w14:textId="24087C7F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identifier</w:t>
            </w:r>
          </w:p>
        </w:tc>
        <w:tc>
          <w:tcPr>
            <w:tcW w:w="2700" w:type="dxa"/>
          </w:tcPr>
          <w:p w14:paraId="39563E4F" w14:textId="69FD3DF8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Validation objective</w:t>
            </w:r>
          </w:p>
        </w:tc>
        <w:tc>
          <w:tcPr>
            <w:tcW w:w="5310" w:type="dxa"/>
          </w:tcPr>
          <w:p w14:paraId="668CB0F5" w14:textId="35E44B17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Tool</w:t>
            </w:r>
            <w:r w:rsidR="002F2EE9">
              <w:rPr>
                <w:b w:val="0"/>
                <w:bCs w:val="0"/>
                <w:color w:val="auto"/>
                <w:sz w:val="22"/>
                <w:szCs w:val="22"/>
              </w:rPr>
              <w:t xml:space="preserve"> used</w:t>
            </w:r>
          </w:p>
        </w:tc>
      </w:tr>
      <w:tr w:rsidR="00494069" w:rsidRPr="001E4F33" w14:paraId="612C3CAA" w14:textId="696AC934" w:rsidTr="00494069">
        <w:tc>
          <w:tcPr>
            <w:tcW w:w="1278" w:type="dxa"/>
          </w:tcPr>
          <w:p w14:paraId="5E2DB9A2" w14:textId="71376E8C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VAL00</w:t>
            </w:r>
          </w:p>
        </w:tc>
        <w:tc>
          <w:tcPr>
            <w:tcW w:w="2700" w:type="dxa"/>
          </w:tcPr>
          <w:p w14:paraId="25B9BA49" w14:textId="2BBF1FA5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all HTTP security headers applicable for the application topology are present and correctly defined.</w:t>
            </w:r>
          </w:p>
        </w:tc>
        <w:tc>
          <w:tcPr>
            <w:tcW w:w="5310" w:type="dxa"/>
          </w:tcPr>
          <w:p w14:paraId="02FC8E43" w14:textId="77777777" w:rsidR="001E4F33" w:rsidRDefault="003030D1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18" w:history="1">
              <w:r w:rsidR="001E4F33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https://github.com/ovh/venom</w:t>
              </w:r>
            </w:hyperlink>
          </w:p>
          <w:p w14:paraId="40B5C4B4" w14:textId="32D59756" w:rsidR="004E521F" w:rsidRPr="001E4F33" w:rsidRDefault="001E4F33" w:rsidP="001E4F33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ED7867">
              <w:rPr>
                <w:b w:val="0"/>
                <w:bCs w:val="0"/>
                <w:color w:val="auto"/>
                <w:sz w:val="22"/>
                <w:szCs w:val="22"/>
              </w:rPr>
              <w:t>Venom test plan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following the </w:t>
            </w:r>
            <w:r w:rsidR="00477919" w:rsidRPr="002F2EE9">
              <w:rPr>
                <w:b w:val="0"/>
                <w:bCs w:val="0"/>
                <w:i/>
                <w:iCs/>
                <w:color w:val="auto"/>
                <w:sz w:val="22"/>
                <w:szCs w:val="22"/>
              </w:rPr>
              <w:t>OWASP Secure Headers Project</w:t>
            </w:r>
            <w:r w:rsidR="00477919" w:rsidRPr="00ED7867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  <w:r w:rsidR="00ED7867" w:rsidRPr="00ED7867">
              <w:rPr>
                <w:b w:val="0"/>
                <w:bCs w:val="0"/>
                <w:color w:val="auto"/>
                <w:sz w:val="22"/>
                <w:szCs w:val="22"/>
              </w:rPr>
              <w:t>recommendations:</w:t>
            </w:r>
            <w:r>
              <w:rPr>
                <w:rStyle w:val="Hyperlink"/>
                <w:b w:val="0"/>
                <w:bCs w:val="0"/>
                <w:sz w:val="22"/>
                <w:szCs w:val="22"/>
              </w:rPr>
              <w:t xml:space="preserve"> </w:t>
            </w:r>
            <w:r w:rsidRPr="001E4F33">
              <w:rPr>
                <w:rStyle w:val="Hyperlink"/>
                <w:b w:val="0"/>
                <w:bCs w:val="0"/>
                <w:sz w:val="22"/>
                <w:szCs w:val="22"/>
              </w:rPr>
              <w:t>https://gist.github.com/righettod/f63548ebd96bed82269dcc3dfea27056</w:t>
            </w:r>
          </w:p>
        </w:tc>
      </w:tr>
      <w:tr w:rsidR="00494069" w14:paraId="60EE63C6" w14:textId="52C56D3F" w:rsidTr="00494069">
        <w:tc>
          <w:tcPr>
            <w:tcW w:w="1278" w:type="dxa"/>
          </w:tcPr>
          <w:p w14:paraId="5FC3DD70" w14:textId="3CC27C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VAL01</w:t>
            </w:r>
          </w:p>
        </w:tc>
        <w:tc>
          <w:tcPr>
            <w:tcW w:w="2700" w:type="dxa"/>
          </w:tcPr>
          <w:p w14:paraId="6024055B" w14:textId="60C0CEA1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only a secure protocol is used (HTTPS).</w:t>
            </w:r>
          </w:p>
        </w:tc>
        <w:tc>
          <w:tcPr>
            <w:tcW w:w="5310" w:type="dxa"/>
          </w:tcPr>
          <w:p w14:paraId="7AFCFA33" w14:textId="43A96CDB" w:rsidR="00494069" w:rsidRDefault="00C66995" w:rsidP="00C66995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9034FA">
              <w:rPr>
                <w:b w:val="0"/>
                <w:bCs w:val="0"/>
                <w:color w:val="auto"/>
                <w:sz w:val="22"/>
                <w:szCs w:val="22"/>
              </w:rPr>
              <w:t xml:space="preserve">: </w:t>
            </w:r>
            <w:hyperlink r:id="rId19" w:history="1">
              <w:r w:rsidR="009D6A6E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https://github.com/curl/curl</w:t>
              </w:r>
            </w:hyperlink>
            <w:r w:rsidR="009D6A6E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494069" w14:paraId="538AD6DA" w14:textId="77777777" w:rsidTr="00494069">
        <w:tc>
          <w:tcPr>
            <w:tcW w:w="1278" w:type="dxa"/>
          </w:tcPr>
          <w:p w14:paraId="347668DA" w14:textId="62D8347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VAL02</w:t>
            </w:r>
          </w:p>
        </w:tc>
        <w:tc>
          <w:tcPr>
            <w:tcW w:w="2700" w:type="dxa"/>
          </w:tcPr>
          <w:p w14:paraId="29DA7703" w14:textId="1628C0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the TLS configuration is secure according to current standard.</w:t>
            </w:r>
          </w:p>
        </w:tc>
        <w:tc>
          <w:tcPr>
            <w:tcW w:w="5310" w:type="dxa"/>
          </w:tcPr>
          <w:p w14:paraId="256B2A5A" w14:textId="29CE09E2" w:rsidR="00494069" w:rsidRDefault="003030D1" w:rsidP="0083531A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0" w:history="1">
              <w:r w:rsidR="002E1329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https://github.com/drwetter/testssl.sh</w:t>
              </w:r>
            </w:hyperlink>
          </w:p>
          <w:p w14:paraId="3D146C48" w14:textId="2FC3FE37" w:rsidR="002E1329" w:rsidRPr="002E1329" w:rsidRDefault="002E1329" w:rsidP="002E1329">
            <w:pPr>
              <w:pStyle w:val="ListParagraph"/>
              <w:numPr>
                <w:ilvl w:val="0"/>
                <w:numId w:val="7"/>
              </w:numPr>
            </w:pPr>
            <w:r>
              <w:t xml:space="preserve">JQ for results handling: </w:t>
            </w:r>
            <w:hyperlink r:id="rId21" w:history="1">
              <w:r w:rsidR="00E46ECF" w:rsidRPr="0074595C">
                <w:rPr>
                  <w:rStyle w:val="Hyperlink"/>
                </w:rPr>
                <w:t>https://github.com/stedolan/jq</w:t>
              </w:r>
            </w:hyperlink>
            <w:r w:rsidR="00E46ECF">
              <w:t xml:space="preserve"> </w:t>
            </w:r>
          </w:p>
        </w:tc>
      </w:tr>
      <w:tr w:rsidR="00494069" w14:paraId="0879055F" w14:textId="77777777" w:rsidTr="00494069">
        <w:tc>
          <w:tcPr>
            <w:tcW w:w="1278" w:type="dxa"/>
          </w:tcPr>
          <w:p w14:paraId="20ACBFF3" w14:textId="3936B4D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VAL03</w:t>
            </w:r>
          </w:p>
        </w:tc>
        <w:tc>
          <w:tcPr>
            <w:tcW w:w="2700" w:type="dxa"/>
          </w:tcPr>
          <w:p w14:paraId="62C78D31" w14:textId="7E072DBA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no sensitive content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 xml:space="preserve">, 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>secrets</w:t>
            </w:r>
            <w:r w:rsidR="002F15C7">
              <w:rPr>
                <w:b w:val="0"/>
                <w:bCs w:val="0"/>
                <w:color w:val="auto"/>
                <w:sz w:val="22"/>
                <w:szCs w:val="22"/>
              </w:rPr>
              <w:t>, unexpected content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is exposed.</w:t>
            </w:r>
          </w:p>
        </w:tc>
        <w:tc>
          <w:tcPr>
            <w:tcW w:w="5310" w:type="dxa"/>
          </w:tcPr>
          <w:p w14:paraId="177BDA20" w14:textId="77777777" w:rsidR="00007F86" w:rsidRDefault="003030D1" w:rsidP="00007F86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2" w:history="1">
              <w:r w:rsidR="00007F86" w:rsidRPr="0074595C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https://github.com/ffuf/ffuf</w:t>
              </w:r>
            </w:hyperlink>
          </w:p>
          <w:p w14:paraId="442C74BF" w14:textId="0BBDD240" w:rsidR="000D149C" w:rsidRDefault="00007F86" w:rsidP="00C87F8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Custom dictionary (text file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specific to the application</w:t>
            </w:r>
            <w:r w:rsidRPr="00007F86">
              <w:rPr>
                <w:b w:val="0"/>
                <w:bCs w:val="0"/>
                <w:color w:val="auto"/>
                <w:sz w:val="22"/>
                <w:szCs w:val="22"/>
              </w:rPr>
              <w:t>) of items (path/file) that must not be present after the deployment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A90693E" w14:textId="0C378691" w:rsidR="00BB17C0" w:rsidRDefault="00C87F8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>Curl command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>s</w:t>
            </w:r>
            <w:r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 to ver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 xml:space="preserve">ify some </w:t>
            </w:r>
            <w:r w:rsidR="000D149C">
              <w:rPr>
                <w:b w:val="0"/>
                <w:bCs w:val="0"/>
                <w:color w:val="auto"/>
                <w:sz w:val="22"/>
                <w:szCs w:val="22"/>
              </w:rPr>
              <w:t xml:space="preserve">potential </w:t>
            </w:r>
            <w:r w:rsidR="000D149C" w:rsidRPr="000D149C">
              <w:rPr>
                <w:b w:val="0"/>
                <w:bCs w:val="0"/>
                <w:color w:val="auto"/>
                <w:sz w:val="22"/>
                <w:szCs w:val="22"/>
              </w:rPr>
              <w:t>information disclosure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  <w:p w14:paraId="1C807E46" w14:textId="5DA29CE5" w:rsidR="00BB17C0" w:rsidRPr="00BB17C0" w:rsidRDefault="00BB17C0" w:rsidP="00BB17C0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 w:rsidRPr="00BB17C0">
              <w:rPr>
                <w:b w:val="0"/>
                <w:bCs w:val="0"/>
                <w:color w:val="auto"/>
                <w:sz w:val="22"/>
                <w:szCs w:val="22"/>
              </w:rPr>
              <w:t xml:space="preserve">JQ for results handling: </w:t>
            </w:r>
            <w:hyperlink r:id="rId23" w:history="1">
              <w:r w:rsidRPr="00CD6F05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https://github.com/stedolan/jq</w:t>
              </w:r>
            </w:hyperlink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 </w:t>
            </w:r>
          </w:p>
        </w:tc>
      </w:tr>
      <w:tr w:rsidR="00494069" w14:paraId="3885FE14" w14:textId="77777777" w:rsidTr="00494069">
        <w:tc>
          <w:tcPr>
            <w:tcW w:w="1278" w:type="dxa"/>
          </w:tcPr>
          <w:p w14:paraId="4DED2D82" w14:textId="04D564A6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VAL04</w:t>
            </w:r>
          </w:p>
        </w:tc>
        <w:tc>
          <w:tcPr>
            <w:tcW w:w="2700" w:type="dxa"/>
          </w:tcPr>
          <w:p w14:paraId="57492CB2" w14:textId="2D89A13B" w:rsidR="00494069" w:rsidRDefault="00494069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Ensure that a </w:t>
            </w:r>
            <w:r w:rsidRPr="003153AD">
              <w:rPr>
                <w:color w:val="auto"/>
                <w:sz w:val="22"/>
                <w:szCs w:val="22"/>
              </w:rPr>
              <w:t>security.txt</w:t>
            </w:r>
            <w:r w:rsidR="003153AD" w:rsidRPr="003153AD">
              <w:rPr>
                <w:color w:val="auto"/>
                <w:sz w:val="22"/>
                <w:szCs w:val="22"/>
              </w:rPr>
              <w:t xml:space="preserve"> [</w:t>
            </w:r>
            <w:r w:rsidR="00DE6753">
              <w:rPr>
                <w:color w:val="auto"/>
                <w:sz w:val="22"/>
                <w:szCs w:val="22"/>
              </w:rPr>
              <w:t>6</w:t>
            </w:r>
            <w:r w:rsidR="003153AD" w:rsidRPr="003153AD">
              <w:rPr>
                <w:color w:val="auto"/>
                <w:sz w:val="22"/>
                <w:szCs w:val="22"/>
              </w:rPr>
              <w:t>]</w:t>
            </w:r>
            <w:r>
              <w:rPr>
                <w:b w:val="0"/>
                <w:bCs w:val="0"/>
                <w:color w:val="auto"/>
                <w:sz w:val="22"/>
                <w:szCs w:val="22"/>
              </w:rPr>
              <w:t xml:space="preserve"> file is present to allow security bug reporting in a secure way.</w:t>
            </w:r>
          </w:p>
        </w:tc>
        <w:tc>
          <w:tcPr>
            <w:tcW w:w="5310" w:type="dxa"/>
          </w:tcPr>
          <w:p w14:paraId="2D4483EE" w14:textId="49322DAF" w:rsidR="00494069" w:rsidRDefault="002A02F9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Curl combined with some bash commands</w:t>
            </w:r>
            <w:r w:rsidR="00A22E1B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</w:tr>
      <w:tr w:rsidR="00680055" w14:paraId="712DE76E" w14:textId="77777777" w:rsidTr="00494069">
        <w:tc>
          <w:tcPr>
            <w:tcW w:w="1278" w:type="dxa"/>
          </w:tcPr>
          <w:p w14:paraId="0FCE7E93" w14:textId="096B79B3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VAL05</w:t>
            </w:r>
          </w:p>
        </w:tc>
        <w:tc>
          <w:tcPr>
            <w:tcW w:w="2700" w:type="dxa"/>
          </w:tcPr>
          <w:p w14:paraId="7FDA7975" w14:textId="59E5E9BF" w:rsidR="00680055" w:rsidRDefault="00680055" w:rsidP="007F6BDC">
            <w:pPr>
              <w:pStyle w:val="Caption"/>
              <w:rPr>
                <w:b w:val="0"/>
                <w:bCs w:val="0"/>
                <w:color w:val="auto"/>
                <w:sz w:val="22"/>
                <w:szCs w:val="22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</w:rPr>
              <w:t>Ensure that a Web Application Firewall is present in front of the application</w:t>
            </w:r>
            <w:r w:rsidR="000513C6">
              <w:rPr>
                <w:b w:val="0"/>
                <w:bCs w:val="0"/>
                <w:color w:val="auto"/>
                <w:sz w:val="22"/>
                <w:szCs w:val="22"/>
              </w:rPr>
              <w:t>.</w:t>
            </w:r>
          </w:p>
        </w:tc>
        <w:tc>
          <w:tcPr>
            <w:tcW w:w="5310" w:type="dxa"/>
          </w:tcPr>
          <w:p w14:paraId="7B727636" w14:textId="66503010" w:rsidR="00680055" w:rsidRDefault="003030D1" w:rsidP="002A02F9">
            <w:pPr>
              <w:pStyle w:val="Caption"/>
              <w:numPr>
                <w:ilvl w:val="0"/>
                <w:numId w:val="7"/>
              </w:numPr>
              <w:rPr>
                <w:b w:val="0"/>
                <w:bCs w:val="0"/>
                <w:color w:val="auto"/>
                <w:sz w:val="22"/>
                <w:szCs w:val="22"/>
              </w:rPr>
            </w:pPr>
            <w:hyperlink r:id="rId24" w:history="1">
              <w:r w:rsidR="000337E0" w:rsidRPr="009D5BEB">
                <w:rPr>
                  <w:rStyle w:val="Hyperlink"/>
                  <w:b w:val="0"/>
                  <w:bCs w:val="0"/>
                  <w:sz w:val="22"/>
                  <w:szCs w:val="22"/>
                </w:rPr>
                <w:t>https://github.com/stamparm/identYwaf</w:t>
              </w:r>
            </w:hyperlink>
            <w:r w:rsidR="000337E0">
              <w:rPr>
                <w:b w:val="0"/>
                <w:bCs w:val="0"/>
                <w:color w:val="auto"/>
                <w:sz w:val="22"/>
                <w:szCs w:val="22"/>
              </w:rPr>
              <w:t xml:space="preserve"> </w:t>
            </w:r>
          </w:p>
        </w:tc>
      </w:tr>
    </w:tbl>
    <w:p w14:paraId="2D3F3200" w14:textId="409BCF3E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</w:p>
    <w:p w14:paraId="346A65AD" w14:textId="610E0F26" w:rsidR="00752557" w:rsidRPr="00752557" w:rsidRDefault="00752557" w:rsidP="00752557">
      <w:pPr>
        <w:pStyle w:val="Heading1"/>
      </w:pPr>
      <w:r>
        <w:t>Proof of concept</w:t>
      </w:r>
    </w:p>
    <w:p w14:paraId="54284066" w14:textId="3BC97DDB" w:rsidR="007D099C" w:rsidRDefault="007D099C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>
        <w:rPr>
          <w:b w:val="0"/>
          <w:bCs w:val="0"/>
          <w:color w:val="auto"/>
          <w:sz w:val="22"/>
          <w:szCs w:val="22"/>
        </w:rPr>
        <w:t>This script [5</w:t>
      </w:r>
      <w:r w:rsidR="00F82416">
        <w:rPr>
          <w:b w:val="0"/>
          <w:bCs w:val="0"/>
          <w:color w:val="auto"/>
          <w:sz w:val="22"/>
          <w:szCs w:val="22"/>
        </w:rPr>
        <w:t>] demonstrate</w:t>
      </w:r>
      <w:r w:rsidR="00EB6B15">
        <w:rPr>
          <w:b w:val="0"/>
          <w:bCs w:val="0"/>
          <w:color w:val="auto"/>
          <w:sz w:val="22"/>
          <w:szCs w:val="22"/>
        </w:rPr>
        <w:t xml:space="preserve"> an example of </w:t>
      </w:r>
      <w:r w:rsidR="00060C0B">
        <w:rPr>
          <w:b w:val="0"/>
          <w:bCs w:val="0"/>
          <w:color w:val="auto"/>
          <w:sz w:val="22"/>
          <w:szCs w:val="22"/>
        </w:rPr>
        <w:t xml:space="preserve">“low-level” </w:t>
      </w:r>
      <w:r w:rsidR="00EB6B15">
        <w:rPr>
          <w:b w:val="0"/>
          <w:bCs w:val="0"/>
          <w:color w:val="auto"/>
          <w:sz w:val="22"/>
          <w:szCs w:val="22"/>
        </w:rPr>
        <w:t xml:space="preserve">implementation of the validations </w:t>
      </w:r>
      <w:r w:rsidR="00752557">
        <w:rPr>
          <w:b w:val="0"/>
          <w:bCs w:val="0"/>
          <w:color w:val="auto"/>
          <w:sz w:val="22"/>
          <w:szCs w:val="22"/>
        </w:rPr>
        <w:t>presented in the previous paragraph</w:t>
      </w:r>
      <w:r w:rsidR="00060C0B">
        <w:rPr>
          <w:b w:val="0"/>
          <w:bCs w:val="0"/>
          <w:color w:val="auto"/>
          <w:sz w:val="22"/>
          <w:szCs w:val="22"/>
        </w:rPr>
        <w:t>.</w:t>
      </w:r>
      <w:r w:rsidR="00F82416">
        <w:rPr>
          <w:b w:val="0"/>
          <w:bCs w:val="0"/>
          <w:color w:val="auto"/>
          <w:sz w:val="22"/>
          <w:szCs w:val="22"/>
        </w:rPr>
        <w:t xml:space="preserve"> Usage of a </w:t>
      </w:r>
      <w:r w:rsidR="00933E4C">
        <w:rPr>
          <w:b w:val="0"/>
          <w:bCs w:val="0"/>
          <w:color w:val="auto"/>
          <w:sz w:val="22"/>
          <w:szCs w:val="22"/>
        </w:rPr>
        <w:t xml:space="preserve">shell </w:t>
      </w:r>
      <w:r w:rsidR="00F82416">
        <w:rPr>
          <w:b w:val="0"/>
          <w:bCs w:val="0"/>
          <w:color w:val="auto"/>
          <w:sz w:val="22"/>
          <w:szCs w:val="22"/>
        </w:rPr>
        <w:t>script allow</w:t>
      </w:r>
      <w:r w:rsidR="00CA50EA">
        <w:rPr>
          <w:b w:val="0"/>
          <w:bCs w:val="0"/>
          <w:color w:val="auto"/>
          <w:sz w:val="22"/>
          <w:szCs w:val="22"/>
        </w:rPr>
        <w:t>s</w:t>
      </w:r>
      <w:r w:rsidR="00F82416">
        <w:rPr>
          <w:b w:val="0"/>
          <w:bCs w:val="0"/>
          <w:color w:val="auto"/>
          <w:sz w:val="22"/>
          <w:szCs w:val="22"/>
        </w:rPr>
        <w:t xml:space="preserve"> </w:t>
      </w:r>
      <w:r w:rsidR="00F82416" w:rsidRPr="0003719B">
        <w:rPr>
          <w:color w:val="auto"/>
          <w:sz w:val="22"/>
          <w:szCs w:val="22"/>
        </w:rPr>
        <w:t xml:space="preserve">to </w:t>
      </w:r>
      <w:r w:rsidR="00851174" w:rsidRPr="0003719B">
        <w:rPr>
          <w:color w:val="auto"/>
          <w:sz w:val="22"/>
          <w:szCs w:val="22"/>
        </w:rPr>
        <w:t xml:space="preserve">strongly </w:t>
      </w:r>
      <w:r w:rsidR="00F82416" w:rsidRPr="0003719B">
        <w:rPr>
          <w:color w:val="auto"/>
          <w:sz w:val="22"/>
          <w:szCs w:val="22"/>
        </w:rPr>
        <w:t>customize validations according to the application and its deployment context</w:t>
      </w:r>
      <w:r w:rsidR="00F82416">
        <w:rPr>
          <w:b w:val="0"/>
          <w:bCs w:val="0"/>
          <w:color w:val="auto"/>
          <w:sz w:val="22"/>
          <w:szCs w:val="22"/>
        </w:rPr>
        <w:t>.</w:t>
      </w:r>
    </w:p>
    <w:p w14:paraId="50FE2E4D" w14:textId="263C4230" w:rsidR="00F71C34" w:rsidRPr="00F71C34" w:rsidRDefault="00E83862" w:rsidP="007F6BDC">
      <w:pPr>
        <w:pStyle w:val="Caption"/>
        <w:rPr>
          <w:b w:val="0"/>
          <w:bCs w:val="0"/>
          <w:color w:val="auto"/>
          <w:sz w:val="22"/>
          <w:szCs w:val="22"/>
        </w:rPr>
      </w:pPr>
      <w:r w:rsidRPr="00F71C34">
        <w:rPr>
          <w:b w:val="0"/>
          <w:bCs w:val="0"/>
          <w:color w:val="auto"/>
          <w:sz w:val="22"/>
          <w:szCs w:val="22"/>
        </w:rPr>
        <w:t xml:space="preserve">Below is </w:t>
      </w:r>
      <w:r w:rsidR="005A4958">
        <w:rPr>
          <w:b w:val="0"/>
          <w:bCs w:val="0"/>
          <w:color w:val="auto"/>
          <w:sz w:val="22"/>
          <w:szCs w:val="22"/>
        </w:rPr>
        <w:t xml:space="preserve">an </w:t>
      </w:r>
      <w:r w:rsidR="00A76CD1" w:rsidRPr="00F71C34">
        <w:rPr>
          <w:b w:val="0"/>
          <w:bCs w:val="0"/>
          <w:color w:val="auto"/>
          <w:sz w:val="22"/>
          <w:szCs w:val="22"/>
        </w:rPr>
        <w:t>example of the report generated</w:t>
      </w:r>
      <w:r w:rsidR="00933E4C">
        <w:rPr>
          <w:b w:val="0"/>
          <w:bCs w:val="0"/>
          <w:color w:val="auto"/>
          <w:sz w:val="22"/>
          <w:szCs w:val="22"/>
        </w:rPr>
        <w:t>,</w:t>
      </w:r>
      <w:r w:rsidR="00A76CD1" w:rsidRPr="00F71C34">
        <w:rPr>
          <w:b w:val="0"/>
          <w:bCs w:val="0"/>
          <w:color w:val="auto"/>
          <w:sz w:val="22"/>
          <w:szCs w:val="22"/>
        </w:rPr>
        <w:t xml:space="preserve"> providing all the detail about the different validations as well as a final state</w:t>
      </w:r>
      <w:r w:rsidR="00C931E6">
        <w:rPr>
          <w:b w:val="0"/>
          <w:bCs w:val="0"/>
          <w:color w:val="auto"/>
          <w:sz w:val="22"/>
          <w:szCs w:val="22"/>
        </w:rPr>
        <w:t>. The final state can be use</w:t>
      </w:r>
      <w:r w:rsidR="00B53093">
        <w:rPr>
          <w:b w:val="0"/>
          <w:bCs w:val="0"/>
          <w:color w:val="auto"/>
          <w:sz w:val="22"/>
          <w:szCs w:val="22"/>
        </w:rPr>
        <w:t>d</w:t>
      </w:r>
      <w:r w:rsidR="00C931E6">
        <w:rPr>
          <w:b w:val="0"/>
          <w:bCs w:val="0"/>
          <w:color w:val="auto"/>
          <w:sz w:val="22"/>
          <w:szCs w:val="22"/>
        </w:rPr>
        <w:t xml:space="preserve"> to </w:t>
      </w:r>
      <w:r w:rsidR="003F3B85">
        <w:rPr>
          <w:b w:val="0"/>
          <w:bCs w:val="0"/>
          <w:color w:val="auto"/>
          <w:sz w:val="22"/>
          <w:szCs w:val="22"/>
        </w:rPr>
        <w:t>make</w:t>
      </w:r>
      <w:r w:rsidR="00C931E6">
        <w:rPr>
          <w:b w:val="0"/>
          <w:bCs w:val="0"/>
          <w:color w:val="auto"/>
          <w:sz w:val="22"/>
          <w:szCs w:val="22"/>
        </w:rPr>
        <w:t xml:space="preserve"> the </w:t>
      </w:r>
      <w:r w:rsidR="00B53093">
        <w:rPr>
          <w:b w:val="0"/>
          <w:bCs w:val="0"/>
          <w:color w:val="auto"/>
          <w:sz w:val="22"/>
          <w:szCs w:val="22"/>
        </w:rPr>
        <w:t xml:space="preserve">pipeline to fail </w:t>
      </w:r>
      <w:r w:rsidR="00B92EF2">
        <w:rPr>
          <w:b w:val="0"/>
          <w:bCs w:val="0"/>
          <w:color w:val="auto"/>
          <w:sz w:val="22"/>
          <w:szCs w:val="22"/>
        </w:rPr>
        <w:t>to</w:t>
      </w:r>
      <w:r w:rsidR="00B53093">
        <w:rPr>
          <w:b w:val="0"/>
          <w:bCs w:val="0"/>
          <w:color w:val="auto"/>
          <w:sz w:val="22"/>
          <w:szCs w:val="22"/>
        </w:rPr>
        <w:t xml:space="preserve"> trigger </w:t>
      </w:r>
      <w:r w:rsidR="00DA1BAB">
        <w:rPr>
          <w:b w:val="0"/>
          <w:bCs w:val="0"/>
          <w:color w:val="auto"/>
          <w:sz w:val="22"/>
          <w:szCs w:val="22"/>
        </w:rPr>
        <w:t>a</w:t>
      </w:r>
      <w:r w:rsidR="00B53093">
        <w:rPr>
          <w:b w:val="0"/>
          <w:bCs w:val="0"/>
          <w:color w:val="auto"/>
          <w:sz w:val="22"/>
          <w:szCs w:val="22"/>
        </w:rPr>
        <w:t xml:space="preserve"> rollback or other automated fixation operat</w:t>
      </w:r>
      <w:r w:rsidR="00264170">
        <w:rPr>
          <w:b w:val="0"/>
          <w:bCs w:val="0"/>
          <w:color w:val="auto"/>
          <w:sz w:val="22"/>
          <w:szCs w:val="22"/>
        </w:rPr>
        <w:t>i</w:t>
      </w:r>
      <w:r w:rsidR="00B53093">
        <w:rPr>
          <w:b w:val="0"/>
          <w:bCs w:val="0"/>
          <w:color w:val="auto"/>
          <w:sz w:val="22"/>
          <w:szCs w:val="22"/>
        </w:rPr>
        <w:t>on</w:t>
      </w:r>
      <w:r w:rsidR="00F71C34" w:rsidRPr="00F71C34">
        <w:rPr>
          <w:b w:val="0"/>
          <w:bCs w:val="0"/>
          <w:color w:val="auto"/>
          <w:sz w:val="22"/>
          <w:szCs w:val="22"/>
        </w:rPr>
        <w:t>:</w:t>
      </w:r>
    </w:p>
    <w:p w14:paraId="66838A40" w14:textId="3549B6AC" w:rsidR="00F71C34" w:rsidRDefault="00F71C34" w:rsidP="00F71C34">
      <w:pPr>
        <w:pStyle w:val="Caption"/>
        <w:jc w:val="center"/>
      </w:pPr>
    </w:p>
    <w:p w14:paraId="020BDE0E" w14:textId="4D100786" w:rsidR="00B92EF2" w:rsidRPr="00B92EF2" w:rsidRDefault="00B92EF2" w:rsidP="00B92EF2">
      <w:pPr>
        <w:jc w:val="center"/>
      </w:pPr>
      <w:r w:rsidRPr="00B92EF2">
        <w:rPr>
          <w:noProof/>
        </w:rPr>
        <w:lastRenderedPageBreak/>
        <w:drawing>
          <wp:inline distT="0" distB="0" distL="0" distR="0" wp14:anchorId="7AFD75EB" wp14:editId="6AA7753E">
            <wp:extent cx="3746183" cy="1216105"/>
            <wp:effectExtent l="38100" t="38100" r="102235" b="984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8669" cy="122340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036C56" w14:textId="2D7A741E" w:rsidR="00FF0BD5" w:rsidRDefault="00F71C34" w:rsidP="00F71C3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3</w:t>
      </w:r>
      <w:r>
        <w:fldChar w:fldCharType="end"/>
      </w:r>
      <w:r>
        <w:t>: Figure03.png</w:t>
      </w:r>
    </w:p>
    <w:p w14:paraId="711F4DDE" w14:textId="3BEE07BC" w:rsidR="00FF0BD5" w:rsidRDefault="006F62AD" w:rsidP="00FF0BD5">
      <w:r>
        <w:t>Over</w:t>
      </w:r>
      <w:r w:rsidR="00FF0BD5">
        <w:t>view of the pipeline using GitHub action [</w:t>
      </w:r>
      <w:r w:rsidR="00DE6753">
        <w:t>7</w:t>
      </w:r>
      <w:r w:rsidR="00FF0BD5">
        <w:t>]</w:t>
      </w:r>
      <w:r w:rsidR="00EF1D20">
        <w:t xml:space="preserve"> and the processing time</w:t>
      </w:r>
      <w:r w:rsidR="008875DC">
        <w:t xml:space="preserve"> of </w:t>
      </w:r>
      <w:r w:rsidR="00D63480">
        <w:t>e</w:t>
      </w:r>
      <w:r w:rsidR="008875DC">
        <w:t>very</w:t>
      </w:r>
      <w:r w:rsidR="00842FCE">
        <w:t xml:space="preserve"> step</w:t>
      </w:r>
      <w:r w:rsidR="00FF0BD5">
        <w:t>:</w:t>
      </w:r>
    </w:p>
    <w:p w14:paraId="4A88047D" w14:textId="2D30B8A7" w:rsidR="006F62AD" w:rsidRDefault="006F62AD" w:rsidP="00EF1D20">
      <w:pPr>
        <w:jc w:val="center"/>
      </w:pPr>
      <w:r w:rsidRPr="006F62AD">
        <w:rPr>
          <w:noProof/>
        </w:rPr>
        <w:drawing>
          <wp:inline distT="0" distB="0" distL="0" distR="0" wp14:anchorId="13D38567" wp14:editId="3D97FEFB">
            <wp:extent cx="2793494" cy="1932536"/>
            <wp:effectExtent l="38100" t="38100" r="102235" b="8699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9476" cy="194359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28B31D" w14:textId="1084284A" w:rsidR="00EF1D20" w:rsidRDefault="00EF1D20" w:rsidP="00EF1D20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83172">
        <w:rPr>
          <w:noProof/>
        </w:rPr>
        <w:t>4</w:t>
      </w:r>
      <w:r>
        <w:fldChar w:fldCharType="end"/>
      </w:r>
      <w:r>
        <w:t>: Figure04.png</w:t>
      </w:r>
    </w:p>
    <w:p w14:paraId="1C23FC7B" w14:textId="0BDB6036" w:rsidR="00CE2856" w:rsidRDefault="00842FCE" w:rsidP="00FF0BD5">
      <w:r>
        <w:t>Validation operations stay short in terms of delay</w:t>
      </w:r>
      <w:r w:rsidR="006C3478">
        <w:t xml:space="preserve">, </w:t>
      </w:r>
      <w:r>
        <w:t>less than 3 minutes. It is important to keep this delay short</w:t>
      </w:r>
      <w:r w:rsidR="00216697">
        <w:t>est as possible</w:t>
      </w:r>
      <w:r>
        <w:t xml:space="preserve"> </w:t>
      </w:r>
      <w:r w:rsidR="00216697">
        <w:t>to</w:t>
      </w:r>
      <w:r w:rsidR="00E4551A">
        <w:t xml:space="preserve"> [8]</w:t>
      </w:r>
      <w:r w:rsidR="00CE2856">
        <w:t>:</w:t>
      </w:r>
    </w:p>
    <w:p w14:paraId="2DBA52D4" w14:textId="093DBB32" w:rsidR="00CE2856" w:rsidRDefault="00CE2856" w:rsidP="00CE2856">
      <w:pPr>
        <w:pStyle w:val="ListParagraph"/>
        <w:numPr>
          <w:ilvl w:val="0"/>
          <w:numId w:val="7"/>
        </w:numPr>
      </w:pPr>
      <w:r>
        <w:t>N</w:t>
      </w:r>
      <w:r w:rsidR="00F81331">
        <w:t>ot impact parallel deployment</w:t>
      </w:r>
      <w:r w:rsidR="0031208A">
        <w:t>s</w:t>
      </w:r>
      <w:r w:rsidR="00F81331">
        <w:t xml:space="preserve"> of several applications</w:t>
      </w:r>
      <w:r w:rsidR="0005289F">
        <w:t xml:space="preserve"> by the continuous deployment platform</w:t>
      </w:r>
      <w:r>
        <w:t>.</w:t>
      </w:r>
    </w:p>
    <w:p w14:paraId="79EAEF39" w14:textId="5A0C4F36" w:rsidR="00FF0BD5" w:rsidRDefault="00CE2856" w:rsidP="00CE2856">
      <w:pPr>
        <w:pStyle w:val="ListParagraph"/>
        <w:numPr>
          <w:ilvl w:val="0"/>
          <w:numId w:val="7"/>
        </w:numPr>
      </w:pPr>
      <w:r>
        <w:t>P</w:t>
      </w:r>
      <w:r w:rsidR="006C3478">
        <w:t xml:space="preserve">rovide </w:t>
      </w:r>
      <w:r w:rsidR="0031208A">
        <w:t>quick feedback</w:t>
      </w:r>
      <w:r w:rsidR="006C3478">
        <w:t xml:space="preserve"> about a deployment</w:t>
      </w:r>
      <w:r w:rsidR="00216697">
        <w:t>, allowing to run a deployment several time</w:t>
      </w:r>
      <w:r w:rsidR="0005289F">
        <w:t>s</w:t>
      </w:r>
      <w:r w:rsidR="00216697">
        <w:t xml:space="preserve"> in case of need</w:t>
      </w:r>
      <w:r w:rsidR="006C3478">
        <w:t>.</w:t>
      </w:r>
    </w:p>
    <w:p w14:paraId="2ECCB92F" w14:textId="446A4438" w:rsidR="00CE2856" w:rsidRDefault="00570D8B" w:rsidP="00CE2856">
      <w:pPr>
        <w:pStyle w:val="ListParagraph"/>
        <w:numPr>
          <w:ilvl w:val="0"/>
          <w:numId w:val="7"/>
        </w:numPr>
      </w:pPr>
      <w:r>
        <w:t>Not m</w:t>
      </w:r>
      <w:r w:rsidRPr="00570D8B">
        <w:t>onopolize resources</w:t>
      </w:r>
      <w:r>
        <w:t xml:space="preserve"> for a </w:t>
      </w:r>
      <w:r w:rsidR="00216697">
        <w:t>long-time</w:t>
      </w:r>
      <w:r>
        <w:t xml:space="preserve"> frame.</w:t>
      </w:r>
    </w:p>
    <w:p w14:paraId="2C2B97FA" w14:textId="630CB76D" w:rsidR="00FF0BD5" w:rsidRDefault="0088315B" w:rsidP="00420497">
      <w:pPr>
        <w:pStyle w:val="Heading1"/>
      </w:pPr>
      <w:r>
        <w:t>Increase the maintainability</w:t>
      </w:r>
    </w:p>
    <w:p w14:paraId="1D8D59FA" w14:textId="0362435F" w:rsidR="0088315B" w:rsidRDefault="0088315B" w:rsidP="00FF0BD5">
      <w:r>
        <w:t xml:space="preserve">In the previous section, </w:t>
      </w:r>
      <w:r w:rsidR="001574A2">
        <w:t xml:space="preserve">a </w:t>
      </w:r>
      <w:r w:rsidR="0031208A">
        <w:t>shell</w:t>
      </w:r>
      <w:r w:rsidR="001574A2">
        <w:t xml:space="preserve"> script was used to perform the collection of security validations</w:t>
      </w:r>
      <w:r w:rsidR="00393A87">
        <w:t xml:space="preserve"> proposed</w:t>
      </w:r>
      <w:r w:rsidR="001574A2">
        <w:t xml:space="preserve">. Even if </w:t>
      </w:r>
      <w:r w:rsidR="00382AE0">
        <w:t xml:space="preserve">it </w:t>
      </w:r>
      <w:r w:rsidR="001574A2">
        <w:t xml:space="preserve">is a </w:t>
      </w:r>
      <w:r w:rsidR="002361D1">
        <w:t>direct</w:t>
      </w:r>
      <w:r w:rsidR="00420497">
        <w:t xml:space="preserve"> and effective</w:t>
      </w:r>
      <w:r w:rsidR="002361D1">
        <w:t xml:space="preserve"> way to achieve the validation steps, it can become difficult to maintain with the time and the increase </w:t>
      </w:r>
      <w:r w:rsidR="00382AE0">
        <w:t>of</w:t>
      </w:r>
      <w:r w:rsidR="002361D1">
        <w:t xml:space="preserve"> validations steps perform</w:t>
      </w:r>
      <w:r w:rsidR="005560AA">
        <w:t>ed</w:t>
      </w:r>
      <w:r w:rsidR="001312F1">
        <w:t xml:space="preserve"> (in </w:t>
      </w:r>
      <w:r w:rsidR="008222E5">
        <w:t>addition to be</w:t>
      </w:r>
      <w:r w:rsidR="00CA50EA">
        <w:t>ing</w:t>
      </w:r>
      <w:r w:rsidR="008222E5">
        <w:t xml:space="preserve"> </w:t>
      </w:r>
      <w:r w:rsidR="00CA50EA">
        <w:t xml:space="preserve">a </w:t>
      </w:r>
      <w:r w:rsidR="008222E5">
        <w:t>platform specific</w:t>
      </w:r>
      <w:r w:rsidR="00A76BC9">
        <w:t xml:space="preserve"> script</w:t>
      </w:r>
      <w:r w:rsidR="008222E5">
        <w:t>)</w:t>
      </w:r>
      <w:r w:rsidR="00862640">
        <w:t>. For the steps requiring only to perform HTTP request</w:t>
      </w:r>
      <w:r w:rsidR="00C77845">
        <w:t>s</w:t>
      </w:r>
      <w:r w:rsidR="00DA135B">
        <w:t xml:space="preserve"> (no execution of local tools</w:t>
      </w:r>
      <w:r w:rsidR="00AA0144">
        <w:t xml:space="preserve"> like </w:t>
      </w:r>
      <w:proofErr w:type="spellStart"/>
      <w:r w:rsidR="00AA0144" w:rsidRPr="00AA0144">
        <w:rPr>
          <w:i/>
          <w:iCs/>
        </w:rPr>
        <w:t>testssl</w:t>
      </w:r>
      <w:proofErr w:type="spellEnd"/>
      <w:r w:rsidR="00AA0144">
        <w:t xml:space="preserve"> for example</w:t>
      </w:r>
      <w:r w:rsidR="00DA135B">
        <w:t>)</w:t>
      </w:r>
      <w:r w:rsidR="00862640">
        <w:t xml:space="preserve">, it is possible to </w:t>
      </w:r>
      <w:r w:rsidR="00EE72ED">
        <w:t>move the collection of validations to a “recipe”</w:t>
      </w:r>
      <w:r w:rsidR="00393A87">
        <w:t xml:space="preserve"> </w:t>
      </w:r>
      <w:r w:rsidR="00720C9B">
        <w:t>easier</w:t>
      </w:r>
      <w:r w:rsidR="00393A87">
        <w:t xml:space="preserve"> to edit</w:t>
      </w:r>
      <w:r w:rsidR="008729BF">
        <w:t xml:space="preserve">, </w:t>
      </w:r>
      <w:r w:rsidR="00393A87">
        <w:t>maintain</w:t>
      </w:r>
      <w:r w:rsidR="006454A3">
        <w:t xml:space="preserve">, </w:t>
      </w:r>
      <w:r w:rsidR="008729BF">
        <w:t>test</w:t>
      </w:r>
      <w:r w:rsidR="006454A3">
        <w:t xml:space="preserve"> and </w:t>
      </w:r>
      <w:r w:rsidR="0094161B">
        <w:t xml:space="preserve">being </w:t>
      </w:r>
      <w:r w:rsidR="006454A3">
        <w:t>portable across different operating system</w:t>
      </w:r>
      <w:r w:rsidR="00A76BC9">
        <w:t>s</w:t>
      </w:r>
      <w:r w:rsidR="000B07D8">
        <w:t xml:space="preserve"> on which a continuous deployment platform is installed</w:t>
      </w:r>
      <w:r w:rsidR="0044008B">
        <w:t>.</w:t>
      </w:r>
    </w:p>
    <w:p w14:paraId="10D90A0B" w14:textId="6BBF4BB5" w:rsidR="00393A87" w:rsidRDefault="00393A87" w:rsidP="00FF0BD5">
      <w:r>
        <w:t>The tool</w:t>
      </w:r>
      <w:r w:rsidR="00720C9B">
        <w:t>,</w:t>
      </w:r>
      <w:r>
        <w:t xml:space="preserve"> named “</w:t>
      </w:r>
      <w:r w:rsidR="00062936">
        <w:t>venom</w:t>
      </w:r>
      <w:r>
        <w:t>”</w:t>
      </w:r>
      <w:r w:rsidR="00720C9B">
        <w:t xml:space="preserve"> </w:t>
      </w:r>
      <w:r>
        <w:t>[9</w:t>
      </w:r>
      <w:r w:rsidR="00E64EA3">
        <w:t>],</w:t>
      </w:r>
      <w:r>
        <w:t xml:space="preserve"> can help to achieve the migration to </w:t>
      </w:r>
      <w:r w:rsidR="00720C9B">
        <w:t xml:space="preserve">a </w:t>
      </w:r>
      <w:r>
        <w:t>recipe</w:t>
      </w:r>
      <w:r w:rsidR="00E64EA3">
        <w:t xml:space="preserve"> via its </w:t>
      </w:r>
      <w:r w:rsidR="00733374">
        <w:t>“tests plan”</w:t>
      </w:r>
      <w:r w:rsidR="00E64EA3">
        <w:t xml:space="preserve"> approach</w:t>
      </w:r>
      <w:r w:rsidR="009D06B1">
        <w:t xml:space="preserve"> and its cross-platform support</w:t>
      </w:r>
      <w:r w:rsidR="00E64EA3">
        <w:t>.</w:t>
      </w:r>
    </w:p>
    <w:p w14:paraId="26FA28A8" w14:textId="2EEA0857" w:rsidR="00846582" w:rsidRDefault="00846582" w:rsidP="00FF0BD5">
      <w:r>
        <w:t>This</w:t>
      </w:r>
      <w:r w:rsidR="002A66BC">
        <w:t xml:space="preserve"> test plan [10] demonstrate</w:t>
      </w:r>
      <w:r w:rsidR="00A71CDB">
        <w:t>s</w:t>
      </w:r>
      <w:r w:rsidR="002A66BC">
        <w:t xml:space="preserve"> </w:t>
      </w:r>
      <w:r w:rsidR="001353BA">
        <w:t>how it can be achieved (execution from a Windows machine)</w:t>
      </w:r>
      <w:r w:rsidR="002A66BC">
        <w:t>:</w:t>
      </w:r>
    </w:p>
    <w:p w14:paraId="3A59DA27" w14:textId="7A920BA5" w:rsidR="00D3274A" w:rsidRDefault="00D3274A" w:rsidP="002A66BC">
      <w:pPr>
        <w:jc w:val="center"/>
      </w:pPr>
      <w:r w:rsidRPr="00D3274A">
        <w:rPr>
          <w:noProof/>
        </w:rPr>
        <w:lastRenderedPageBreak/>
        <w:drawing>
          <wp:inline distT="0" distB="0" distL="0" distR="0" wp14:anchorId="4FD5B698" wp14:editId="5D1A9135">
            <wp:extent cx="5760720" cy="1122680"/>
            <wp:effectExtent l="38100" t="38100" r="87630" b="9652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268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0E681" w14:textId="7D502B49" w:rsidR="002A66BC" w:rsidRPr="009E6593" w:rsidRDefault="002A66BC" w:rsidP="002A66BC">
      <w:pPr>
        <w:pStyle w:val="Caption"/>
        <w:jc w:val="center"/>
      </w:pPr>
      <w:r w:rsidRPr="009E6593">
        <w:t xml:space="preserve">Figure </w:t>
      </w:r>
      <w:r>
        <w:fldChar w:fldCharType="begin"/>
      </w:r>
      <w:r w:rsidRPr="009E6593">
        <w:instrText xml:space="preserve"> SEQ Figure \* ARABIC </w:instrText>
      </w:r>
      <w:r>
        <w:fldChar w:fldCharType="separate"/>
      </w:r>
      <w:r w:rsidR="00483172">
        <w:rPr>
          <w:noProof/>
        </w:rPr>
        <w:t>5</w:t>
      </w:r>
      <w:r>
        <w:fldChar w:fldCharType="end"/>
      </w:r>
      <w:r w:rsidRPr="009E6593">
        <w:t>: Figure05.png</w:t>
      </w:r>
    </w:p>
    <w:p w14:paraId="6F3680AE" w14:textId="7D0283BF" w:rsidR="0088315B" w:rsidRDefault="0097525A" w:rsidP="00FF0BD5">
      <w:r>
        <w:t>It is interesting to note</w:t>
      </w:r>
      <w:r w:rsidR="00437813" w:rsidRPr="00437813">
        <w:t xml:space="preserve"> that venom </w:t>
      </w:r>
      <w:r w:rsidR="00D614A7" w:rsidRPr="00437813">
        <w:t>can</w:t>
      </w:r>
      <w:r w:rsidR="00437813">
        <w:t xml:space="preserve"> execute local tools [11] and deal with generated report</w:t>
      </w:r>
      <w:r w:rsidR="00753F0F">
        <w:t xml:space="preserve"> for the assertions part</w:t>
      </w:r>
      <w:r w:rsidR="00437813">
        <w:t xml:space="preserve">, therefore, it is possible to include operation </w:t>
      </w:r>
      <w:r w:rsidR="00BF42B7">
        <w:t>requiring</w:t>
      </w:r>
      <w:r w:rsidR="00437813">
        <w:t xml:space="preserve"> external tools</w:t>
      </w:r>
      <w:r w:rsidR="00753F0F">
        <w:t xml:space="preserve"> to achieve a global test plan like the one implemented via </w:t>
      </w:r>
      <w:r w:rsidR="00E367C7">
        <w:t>a shell</w:t>
      </w:r>
      <w:r w:rsidR="00753F0F">
        <w:t xml:space="preserve"> script</w:t>
      </w:r>
      <w:r w:rsidR="00437813">
        <w:t>.</w:t>
      </w:r>
      <w:r w:rsidR="002F4DC5">
        <w:t xml:space="preserve"> The only drawback of including </w:t>
      </w:r>
      <w:r w:rsidR="007632B4">
        <w:t xml:space="preserve">execution of </w:t>
      </w:r>
      <w:r w:rsidR="002F4DC5">
        <w:t>external tools is that i</w:t>
      </w:r>
      <w:r w:rsidR="00FD15E8">
        <w:t>t</w:t>
      </w:r>
      <w:r w:rsidR="002F4DC5">
        <w:t xml:space="preserve"> broke the portability if the tools are not cross-</w:t>
      </w:r>
      <w:r w:rsidR="007632B4">
        <w:t>platform</w:t>
      </w:r>
      <w:r w:rsidR="002F4DC5">
        <w:t>.</w:t>
      </w:r>
      <w:r w:rsidR="007632B4">
        <w:t xml:space="preserve"> However, it is possible to keep the portability </w:t>
      </w:r>
      <w:r w:rsidR="00FD15E8">
        <w:t xml:space="preserve">aspect </w:t>
      </w:r>
      <w:r w:rsidR="007632B4">
        <w:t xml:space="preserve">via the creation of </w:t>
      </w:r>
      <w:r w:rsidR="00FD15E8">
        <w:t xml:space="preserve">a </w:t>
      </w:r>
      <w:r w:rsidR="00A76995">
        <w:t xml:space="preserve">dedicated </w:t>
      </w:r>
      <w:r w:rsidR="003A3CD6">
        <w:t>ephemeral</w:t>
      </w:r>
      <w:r w:rsidR="00CB6EDE">
        <w:t xml:space="preserve"> </w:t>
      </w:r>
      <w:r w:rsidR="00A76995">
        <w:t xml:space="preserve">docker image containing the tools, </w:t>
      </w:r>
      <w:r w:rsidR="00CB6EDE">
        <w:t xml:space="preserve">the </w:t>
      </w:r>
      <w:r w:rsidR="00A76995">
        <w:t xml:space="preserve">venom </w:t>
      </w:r>
      <w:r w:rsidR="0088577B">
        <w:t xml:space="preserve">binary </w:t>
      </w:r>
      <w:r w:rsidR="00A65BB3">
        <w:t>file,</w:t>
      </w:r>
      <w:r w:rsidR="0088577B">
        <w:t xml:space="preserve"> </w:t>
      </w:r>
      <w:r w:rsidR="00A76995">
        <w:t>and the test plan.</w:t>
      </w:r>
    </w:p>
    <w:p w14:paraId="3A485BFD" w14:textId="056B3238" w:rsidR="00A65BB3" w:rsidRDefault="004763A9" w:rsidP="004763A9">
      <w:pPr>
        <w:pStyle w:val="Heading1"/>
      </w:pPr>
      <w:r>
        <w:t>G</w:t>
      </w:r>
      <w:r w:rsidRPr="004763A9">
        <w:t xml:space="preserve">o </w:t>
      </w:r>
      <w:r w:rsidR="00BC42FF">
        <w:t>F</w:t>
      </w:r>
      <w:r w:rsidRPr="004763A9">
        <w:t>urther</w:t>
      </w:r>
    </w:p>
    <w:p w14:paraId="3C9AAF68" w14:textId="7C724A22" w:rsidR="004763A9" w:rsidRDefault="001A7605" w:rsidP="00FF0BD5">
      <w:r>
        <w:t xml:space="preserve">It is possible to </w:t>
      </w:r>
      <w:r w:rsidR="000B5F5A">
        <w:t xml:space="preserve">add </w:t>
      </w:r>
      <w:r w:rsidR="00AB2A03">
        <w:t xml:space="preserve">many </w:t>
      </w:r>
      <w:r w:rsidR="000B5F5A">
        <w:t>more security tests</w:t>
      </w:r>
      <w:r w:rsidR="005C3C25">
        <w:t>, there is no limit.</w:t>
      </w:r>
      <w:r w:rsidR="000B5F5A">
        <w:t xml:space="preserve"> </w:t>
      </w:r>
      <w:r w:rsidR="00B74E05">
        <w:t>One suggestion</w:t>
      </w:r>
      <w:r w:rsidR="000B5F5A">
        <w:t xml:space="preserve"> can be to ensu</w:t>
      </w:r>
      <w:r w:rsidR="00B26BE4">
        <w:t>re that no admin</w:t>
      </w:r>
      <w:r w:rsidR="00175A6B">
        <w:t>istration</w:t>
      </w:r>
      <w:r w:rsidR="00B26BE4">
        <w:t xml:space="preserve"> interface</w:t>
      </w:r>
      <w:r w:rsidR="00E35B88">
        <w:t>,</w:t>
      </w:r>
      <w:r w:rsidR="00B26BE4">
        <w:t xml:space="preserve"> </w:t>
      </w:r>
      <w:r w:rsidR="000B373A">
        <w:t>with default credentials</w:t>
      </w:r>
      <w:r w:rsidR="00E35B88">
        <w:t>,</w:t>
      </w:r>
      <w:r w:rsidR="000B373A">
        <w:t xml:space="preserve"> </w:t>
      </w:r>
      <w:r w:rsidR="00B26BE4">
        <w:t xml:space="preserve">is left </w:t>
      </w:r>
      <w:r w:rsidR="00175A6B">
        <w:t>accessible</w:t>
      </w:r>
      <w:r w:rsidR="00E35B88">
        <w:t>, moreover</w:t>
      </w:r>
      <w:r w:rsidR="00BC42FF">
        <w:t>,</w:t>
      </w:r>
      <w:r w:rsidR="000B373A">
        <w:t xml:space="preserve"> if the application </w:t>
      </w:r>
      <w:r w:rsidR="00F6285E">
        <w:t xml:space="preserve">is based on a product. To </w:t>
      </w:r>
      <w:r w:rsidR="001C7C52">
        <w:t>achieve</w:t>
      </w:r>
      <w:r w:rsidR="00F6285E">
        <w:t xml:space="preserve"> this, the tool, named “nuclei” </w:t>
      </w:r>
      <w:r w:rsidR="002529B3">
        <w:t>[12]</w:t>
      </w:r>
      <w:r w:rsidR="0027105C">
        <w:t xml:space="preserve"> (cross-pla</w:t>
      </w:r>
      <w:r w:rsidR="00527913">
        <w:t>tform)</w:t>
      </w:r>
      <w:r w:rsidR="002529B3">
        <w:t xml:space="preserve">, can be leveraged. </w:t>
      </w:r>
      <w:r w:rsidR="00E35B88">
        <w:t>Indeed, v</w:t>
      </w:r>
      <w:r w:rsidR="002529B3">
        <w:t xml:space="preserve">ia its </w:t>
      </w:r>
      <w:r w:rsidR="00175A6B">
        <w:t>approach</w:t>
      </w:r>
      <w:r w:rsidR="002529B3">
        <w:t xml:space="preserve"> </w:t>
      </w:r>
      <w:r w:rsidR="00175A6B">
        <w:t>based</w:t>
      </w:r>
      <w:r w:rsidR="002529B3">
        <w:t xml:space="preserve"> on template</w:t>
      </w:r>
      <w:r w:rsidR="00175A6B">
        <w:t>s</w:t>
      </w:r>
      <w:r w:rsidR="002529B3">
        <w:t xml:space="preserve">, it </w:t>
      </w:r>
      <w:r w:rsidR="001C7C52">
        <w:t>provides</w:t>
      </w:r>
      <w:r w:rsidR="002529B3">
        <w:t xml:space="preserve"> a </w:t>
      </w:r>
      <w:r w:rsidR="00175A6B">
        <w:t>collection</w:t>
      </w:r>
      <w:r w:rsidR="002529B3">
        <w:t xml:space="preserve"> of “</w:t>
      </w:r>
      <w:r w:rsidR="008C2325">
        <w:t>templates</w:t>
      </w:r>
      <w:r w:rsidR="002529B3">
        <w:t>” to detect different kinds of administration interface</w:t>
      </w:r>
      <w:r w:rsidR="00261A00">
        <w:t>. In case of need, custom template</w:t>
      </w:r>
      <w:r w:rsidR="009F0476">
        <w:t>s</w:t>
      </w:r>
      <w:r w:rsidR="00261A00">
        <w:t xml:space="preserve"> [13] can be created.</w:t>
      </w:r>
    </w:p>
    <w:p w14:paraId="3933DDA6" w14:textId="11CBAE9E" w:rsidR="00A109E8" w:rsidRDefault="00A109E8" w:rsidP="00FF0BD5">
      <w:r>
        <w:t xml:space="preserve">Below is an example of usage of </w:t>
      </w:r>
      <w:r w:rsidRPr="009F0476">
        <w:rPr>
          <w:i/>
          <w:iCs/>
        </w:rPr>
        <w:t>nuclei</w:t>
      </w:r>
      <w:r>
        <w:t xml:space="preserve"> to identify every login </w:t>
      </w:r>
      <w:r w:rsidR="009F0476">
        <w:t>panel</w:t>
      </w:r>
      <w:r>
        <w:t xml:space="preserve"> with default credential</w:t>
      </w:r>
      <w:r w:rsidR="00BD73D3">
        <w:t>s</w:t>
      </w:r>
      <w:r>
        <w:t>, the tag “</w:t>
      </w:r>
      <w:r w:rsidR="00C65A27" w:rsidRPr="00C65A27">
        <w:t>default-login</w:t>
      </w:r>
      <w:r w:rsidR="00C65A27">
        <w:t xml:space="preserve">” [14] instruct </w:t>
      </w:r>
      <w:r w:rsidR="00C65A27" w:rsidRPr="009F0476">
        <w:rPr>
          <w:i/>
          <w:iCs/>
        </w:rPr>
        <w:t>nuclei</w:t>
      </w:r>
      <w:r w:rsidR="00C65A27">
        <w:t xml:space="preserve"> to apply all templates in charge of such detection</w:t>
      </w:r>
      <w:r w:rsidR="00483172">
        <w:t>:</w:t>
      </w:r>
    </w:p>
    <w:p w14:paraId="2B28C320" w14:textId="3293901C" w:rsidR="00483172" w:rsidRDefault="00483172" w:rsidP="00483172">
      <w:pPr>
        <w:jc w:val="center"/>
      </w:pPr>
      <w:r>
        <w:rPr>
          <w:noProof/>
        </w:rPr>
        <w:drawing>
          <wp:inline distT="0" distB="0" distL="0" distR="0" wp14:anchorId="5438E507" wp14:editId="532CF0A8">
            <wp:extent cx="5760720" cy="495935"/>
            <wp:effectExtent l="38100" t="38100" r="87630" b="94615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9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0C5677" w14:textId="4DF69A3F" w:rsidR="00483172" w:rsidRDefault="00483172" w:rsidP="0048317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Figure06.png</w:t>
      </w:r>
    </w:p>
    <w:p w14:paraId="08883B3B" w14:textId="45812E6E" w:rsidR="009F0476" w:rsidRPr="009F0476" w:rsidRDefault="009F0476" w:rsidP="009F0476">
      <w:r>
        <w:t xml:space="preserve">After the </w:t>
      </w:r>
      <w:r w:rsidR="00AA2A66">
        <w:t>execution</w:t>
      </w:r>
      <w:r>
        <w:t xml:space="preserve"> of such command</w:t>
      </w:r>
      <w:r w:rsidR="00AA2A66">
        <w:t>,</w:t>
      </w:r>
      <w:r>
        <w:t xml:space="preserve"> it is possible to </w:t>
      </w:r>
      <w:r w:rsidR="00AA2A66">
        <w:t xml:space="preserve">verify if </w:t>
      </w:r>
      <w:r w:rsidR="0027105C">
        <w:t xml:space="preserve">login </w:t>
      </w:r>
      <w:r w:rsidR="00AA2A66">
        <w:t xml:space="preserve">panels were found by checking </w:t>
      </w:r>
      <w:r w:rsidR="0027105C">
        <w:t xml:space="preserve">the </w:t>
      </w:r>
      <w:r w:rsidR="00AA2A66">
        <w:t xml:space="preserve">content of the text file generated. If no panel was </w:t>
      </w:r>
      <w:r w:rsidR="0027105C">
        <w:t>identified,</w:t>
      </w:r>
      <w:r w:rsidR="00AA2A66">
        <w:t xml:space="preserve"> then the file empty.</w:t>
      </w:r>
    </w:p>
    <w:p w14:paraId="046B4022" w14:textId="77777777" w:rsidR="00124253" w:rsidRDefault="00124253" w:rsidP="005B60CF">
      <w:pPr>
        <w:pStyle w:val="Heading1"/>
      </w:pPr>
      <w:r>
        <w:t>Conclusion</w:t>
      </w:r>
    </w:p>
    <w:p w14:paraId="388DB391" w14:textId="4792F89B" w:rsidR="005B60CF" w:rsidRDefault="00124253">
      <w:r>
        <w:t xml:space="preserve">Continuous deployment activity </w:t>
      </w:r>
      <w:r w:rsidR="00426470">
        <w:t>reduces</w:t>
      </w:r>
      <w:r w:rsidR="00F20CF2">
        <w:t xml:space="preserve"> the timeframe between the implementation of a feature and its delivery to end</w:t>
      </w:r>
      <w:r w:rsidR="00CA50EA">
        <w:t xml:space="preserve"> </w:t>
      </w:r>
      <w:r w:rsidR="00F20CF2">
        <w:t>users.</w:t>
      </w:r>
      <w:r w:rsidR="00426470">
        <w:t xml:space="preserve"> It can </w:t>
      </w:r>
      <w:r w:rsidR="00346E51">
        <w:t>bring</w:t>
      </w:r>
      <w:r w:rsidR="00426470">
        <w:t xml:space="preserve"> a real advantage from </w:t>
      </w:r>
      <w:r w:rsidR="002E3D66">
        <w:t>a marketing/sales perspective</w:t>
      </w:r>
      <w:r w:rsidR="00346E51">
        <w:t xml:space="preserve"> against competitor</w:t>
      </w:r>
      <w:r w:rsidR="00BC42FF">
        <w:t>s</w:t>
      </w:r>
      <w:r w:rsidR="002E3D66">
        <w:t xml:space="preserve">. However, it </w:t>
      </w:r>
      <w:r w:rsidR="005B60CF">
        <w:t>requires</w:t>
      </w:r>
      <w:r w:rsidR="002E3D66">
        <w:t xml:space="preserve"> to be in </w:t>
      </w:r>
      <w:r w:rsidR="00346E51">
        <w:t xml:space="preserve">full </w:t>
      </w:r>
      <w:r w:rsidR="002E3D66">
        <w:t xml:space="preserve">control regarding the </w:t>
      </w:r>
      <w:r w:rsidR="001B2708">
        <w:t>product</w:t>
      </w:r>
      <w:r w:rsidR="002E3D66">
        <w:t xml:space="preserve"> delivered</w:t>
      </w:r>
      <w:r w:rsidR="002E2ED0">
        <w:t xml:space="preserve"> to ensure that new deliver</w:t>
      </w:r>
      <w:r w:rsidR="00346E51">
        <w:t>ed</w:t>
      </w:r>
      <w:r w:rsidR="002E2ED0">
        <w:t xml:space="preserve"> </w:t>
      </w:r>
      <w:r w:rsidR="001B2708">
        <w:t>product</w:t>
      </w:r>
      <w:r w:rsidR="002E2ED0">
        <w:t xml:space="preserve"> did not represent a security risk for the </w:t>
      </w:r>
      <w:r w:rsidR="00784DB1">
        <w:t>provider. This blog post provided technical hints</w:t>
      </w:r>
      <w:r w:rsidR="001A0800">
        <w:t>,</w:t>
      </w:r>
      <w:r w:rsidR="00784DB1">
        <w:t xml:space="preserve"> to achieve this </w:t>
      </w:r>
      <w:r w:rsidR="005B60CF">
        <w:t>situation</w:t>
      </w:r>
      <w:r w:rsidR="001A0800">
        <w:t xml:space="preserve"> of control,</w:t>
      </w:r>
      <w:r w:rsidR="005B60CF">
        <w:t xml:space="preserve"> to fully benefit </w:t>
      </w:r>
      <w:r w:rsidR="001A0800">
        <w:t>from</w:t>
      </w:r>
      <w:r w:rsidR="005B60CF">
        <w:t xml:space="preserve"> a </w:t>
      </w:r>
      <w:r w:rsidR="001B2708">
        <w:t>c</w:t>
      </w:r>
      <w:r w:rsidR="005B60CF">
        <w:t>ontinuous deployment activity</w:t>
      </w:r>
      <w:r w:rsidR="001B2708">
        <w:t xml:space="preserve"> and you can use them to build your own post deployment security validations strategy.</w:t>
      </w:r>
    </w:p>
    <w:p w14:paraId="0022C04E" w14:textId="77777777" w:rsidR="005B60CF" w:rsidRDefault="005B60CF" w:rsidP="005B60CF">
      <w:pPr>
        <w:pStyle w:val="Heading1"/>
      </w:pPr>
      <w:r>
        <w:lastRenderedPageBreak/>
        <w:t>Author</w:t>
      </w:r>
    </w:p>
    <w:p w14:paraId="5E81084C" w14:textId="59FF4CCA" w:rsidR="004763A9" w:rsidRDefault="005B60CF" w:rsidP="005B60CF">
      <w:pPr>
        <w:pStyle w:val="ListParagraph"/>
        <w:numPr>
          <w:ilvl w:val="0"/>
          <w:numId w:val="7"/>
        </w:numPr>
      </w:pPr>
      <w:r>
        <w:t>Dominique Righetto</w:t>
      </w:r>
      <w:r w:rsidR="004763A9">
        <w:br w:type="page"/>
      </w:r>
    </w:p>
    <w:p w14:paraId="41C80D57" w14:textId="77777777" w:rsidR="00EF5378" w:rsidRDefault="00EF5378" w:rsidP="00EF5378">
      <w:pPr>
        <w:pStyle w:val="Heading1"/>
      </w:pPr>
      <w:r>
        <w:lastRenderedPageBreak/>
        <w:t>References</w:t>
      </w:r>
    </w:p>
    <w:p w14:paraId="41C80D58" w14:textId="2C60BB1B" w:rsidR="00EF5378" w:rsidRDefault="003030D1" w:rsidP="002F0CFC">
      <w:pPr>
        <w:pStyle w:val="ListParagraph"/>
        <w:numPr>
          <w:ilvl w:val="0"/>
          <w:numId w:val="4"/>
        </w:numPr>
      </w:pPr>
      <w:hyperlink r:id="rId29" w:history="1">
        <w:r w:rsidR="00BE10AA" w:rsidRPr="00F8266E">
          <w:rPr>
            <w:rStyle w:val="Hyperlink"/>
          </w:rPr>
          <w:t>https://www.atlassian.com/continuous-delivery/continuous-deployment</w:t>
        </w:r>
      </w:hyperlink>
    </w:p>
    <w:p w14:paraId="68355B35" w14:textId="1BB59DD3" w:rsidR="00BE10AA" w:rsidRPr="006A1D4F" w:rsidRDefault="006A1D4F" w:rsidP="002F0CFC">
      <w:pPr>
        <w:pStyle w:val="ListParagraph"/>
        <w:numPr>
          <w:ilvl w:val="0"/>
          <w:numId w:val="4"/>
        </w:numPr>
        <w:rPr>
          <w:highlight w:val="yellow"/>
        </w:rPr>
      </w:pPr>
      <w:r w:rsidRPr="006A1D4F">
        <w:rPr>
          <w:highlight w:val="yellow"/>
        </w:rPr>
        <w:t>FIND METRICS</w:t>
      </w:r>
      <w:r>
        <w:rPr>
          <w:highlight w:val="yellow"/>
        </w:rPr>
        <w:t xml:space="preserve"> outside FB/Google/LinkedIn/Twitter</w:t>
      </w:r>
    </w:p>
    <w:p w14:paraId="6DCC47E7" w14:textId="10C8E2EF" w:rsidR="006A1D4F" w:rsidRDefault="003030D1" w:rsidP="002F0CFC">
      <w:pPr>
        <w:pStyle w:val="ListParagraph"/>
        <w:numPr>
          <w:ilvl w:val="0"/>
          <w:numId w:val="4"/>
        </w:numPr>
      </w:pPr>
      <w:hyperlink r:id="rId30" w:history="1">
        <w:r w:rsidR="00602827" w:rsidRPr="001548AE">
          <w:rPr>
            <w:rStyle w:val="Hyperlink"/>
          </w:rPr>
          <w:t>https://www.youtube.com/watch?v=i34Ihbuslgw</w:t>
        </w:r>
      </w:hyperlink>
    </w:p>
    <w:p w14:paraId="40E0E0CD" w14:textId="2CB3C924" w:rsidR="00602827" w:rsidRDefault="003030D1" w:rsidP="002F0CFC">
      <w:pPr>
        <w:pStyle w:val="ListParagraph"/>
        <w:numPr>
          <w:ilvl w:val="0"/>
          <w:numId w:val="4"/>
        </w:numPr>
      </w:pPr>
      <w:hyperlink r:id="rId31" w:history="1">
        <w:r w:rsidR="009A4007" w:rsidRPr="001548AE">
          <w:rPr>
            <w:rStyle w:val="Hyperlink"/>
          </w:rPr>
          <w:t>https://blog.christianposta.com/deploy/blue-green-deployments-a-b-testing-and-canary-releases/</w:t>
        </w:r>
      </w:hyperlink>
    </w:p>
    <w:p w14:paraId="09BB5D69" w14:textId="3FFC34BD" w:rsidR="009A4007" w:rsidRDefault="003030D1" w:rsidP="002F0CFC">
      <w:pPr>
        <w:pStyle w:val="ListParagraph"/>
        <w:numPr>
          <w:ilvl w:val="0"/>
          <w:numId w:val="4"/>
        </w:numPr>
      </w:pPr>
      <w:hyperlink r:id="rId32" w:history="1">
        <w:r w:rsidR="00EB6B15" w:rsidRPr="00E549C4">
          <w:rPr>
            <w:rStyle w:val="Hyperlink"/>
          </w:rPr>
          <w:t>https://github.com/ExcelliumSA/PostDeploymentSecurityCheck-Study/blob/main/validate.sh</w:t>
        </w:r>
      </w:hyperlink>
      <w:r w:rsidR="00EB6B15">
        <w:t xml:space="preserve"> </w:t>
      </w:r>
    </w:p>
    <w:p w14:paraId="397B4EAF" w14:textId="543EF397" w:rsidR="006F62AD" w:rsidRDefault="003030D1" w:rsidP="002F0CFC">
      <w:pPr>
        <w:pStyle w:val="ListParagraph"/>
        <w:numPr>
          <w:ilvl w:val="0"/>
          <w:numId w:val="4"/>
        </w:numPr>
      </w:pPr>
      <w:hyperlink r:id="rId33" w:history="1">
        <w:r w:rsidR="003153AD" w:rsidRPr="00277469">
          <w:rPr>
            <w:rStyle w:val="Hyperlink"/>
          </w:rPr>
          <w:t>https://excellium-services.com/2021/05/18/security-txt/</w:t>
        </w:r>
      </w:hyperlink>
    </w:p>
    <w:p w14:paraId="28191F71" w14:textId="77777777" w:rsidR="00DE6753" w:rsidRDefault="003030D1" w:rsidP="00DE6753">
      <w:pPr>
        <w:pStyle w:val="ListParagraph"/>
        <w:numPr>
          <w:ilvl w:val="0"/>
          <w:numId w:val="4"/>
        </w:numPr>
      </w:pPr>
      <w:hyperlink r:id="rId34" w:history="1">
        <w:r w:rsidR="00DE6753" w:rsidRPr="00851FF1">
          <w:rPr>
            <w:rStyle w:val="Hyperlink"/>
          </w:rPr>
          <w:t>https://github.com/features/actions</w:t>
        </w:r>
      </w:hyperlink>
    </w:p>
    <w:p w14:paraId="0D0C3A32" w14:textId="3E134A32" w:rsidR="003153AD" w:rsidRDefault="003030D1" w:rsidP="002F0CFC">
      <w:pPr>
        <w:pStyle w:val="ListParagraph"/>
        <w:numPr>
          <w:ilvl w:val="0"/>
          <w:numId w:val="4"/>
        </w:numPr>
      </w:pPr>
      <w:hyperlink r:id="rId35" w:history="1">
        <w:r w:rsidR="00E4551A" w:rsidRPr="00277469">
          <w:rPr>
            <w:rStyle w:val="Hyperlink"/>
          </w:rPr>
          <w:t>https://www.atlassian.com/continuous-delivery/continuous-integration</w:t>
        </w:r>
      </w:hyperlink>
    </w:p>
    <w:p w14:paraId="26C2331A" w14:textId="1DDABEB0" w:rsidR="00E4551A" w:rsidRDefault="003030D1" w:rsidP="002F0CFC">
      <w:pPr>
        <w:pStyle w:val="ListParagraph"/>
        <w:numPr>
          <w:ilvl w:val="0"/>
          <w:numId w:val="4"/>
        </w:numPr>
      </w:pPr>
      <w:hyperlink r:id="rId36" w:history="1">
        <w:r w:rsidR="00FB1DFA" w:rsidRPr="00B01D6A">
          <w:rPr>
            <w:rStyle w:val="Hyperlink"/>
          </w:rPr>
          <w:t>https://github.com/ovh/venom</w:t>
        </w:r>
      </w:hyperlink>
      <w:r w:rsidR="00FB1DFA">
        <w:t xml:space="preserve"> </w:t>
      </w:r>
    </w:p>
    <w:p w14:paraId="129DE53C" w14:textId="17CA3193" w:rsidR="00720C9B" w:rsidRDefault="003030D1" w:rsidP="002F0CFC">
      <w:pPr>
        <w:pStyle w:val="ListParagraph"/>
        <w:numPr>
          <w:ilvl w:val="0"/>
          <w:numId w:val="4"/>
        </w:numPr>
      </w:pPr>
      <w:hyperlink r:id="rId37" w:history="1">
        <w:r w:rsidR="009E6593" w:rsidRPr="002A2225">
          <w:rPr>
            <w:rStyle w:val="Hyperlink"/>
          </w:rPr>
          <w:t>https://github.com/ExcelliumSA/PostDeploymentSecurityCheck-Study/blob/main/recipe.yml</w:t>
        </w:r>
      </w:hyperlink>
      <w:r w:rsidR="009E6593">
        <w:t xml:space="preserve"> </w:t>
      </w:r>
    </w:p>
    <w:p w14:paraId="5275D168" w14:textId="6E5E3C79" w:rsidR="00437813" w:rsidRDefault="003030D1" w:rsidP="002F0CFC">
      <w:pPr>
        <w:pStyle w:val="ListParagraph"/>
        <w:numPr>
          <w:ilvl w:val="0"/>
          <w:numId w:val="4"/>
        </w:numPr>
      </w:pPr>
      <w:hyperlink r:id="rId38" w:history="1">
        <w:r w:rsidR="00D614A7" w:rsidRPr="00473CF1">
          <w:rPr>
            <w:rStyle w:val="Hyperlink"/>
          </w:rPr>
          <w:t>https://github.com/ovh/venom/tree/master/executors/exec</w:t>
        </w:r>
      </w:hyperlink>
    </w:p>
    <w:p w14:paraId="077D2491" w14:textId="7961E6F6" w:rsidR="00D614A7" w:rsidRDefault="003030D1" w:rsidP="002F0CFC">
      <w:pPr>
        <w:pStyle w:val="ListParagraph"/>
        <w:numPr>
          <w:ilvl w:val="0"/>
          <w:numId w:val="4"/>
        </w:numPr>
      </w:pPr>
      <w:hyperlink r:id="rId39" w:history="1">
        <w:r w:rsidR="002529B3" w:rsidRPr="002A2225">
          <w:rPr>
            <w:rStyle w:val="Hyperlink"/>
          </w:rPr>
          <w:t>https://github.com/projectdiscovery/nuclei</w:t>
        </w:r>
      </w:hyperlink>
    </w:p>
    <w:p w14:paraId="62CFCCF3" w14:textId="44FE07C6" w:rsidR="002529B3" w:rsidRDefault="003030D1" w:rsidP="002F0CFC">
      <w:pPr>
        <w:pStyle w:val="ListParagraph"/>
        <w:numPr>
          <w:ilvl w:val="0"/>
          <w:numId w:val="4"/>
        </w:numPr>
      </w:pPr>
      <w:hyperlink r:id="rId40" w:history="1">
        <w:r w:rsidR="008C2325" w:rsidRPr="002A2225">
          <w:rPr>
            <w:rStyle w:val="Hyperlink"/>
          </w:rPr>
          <w:t>https://nuclei.projectdiscovery.io/templating-guide/</w:t>
        </w:r>
      </w:hyperlink>
    </w:p>
    <w:p w14:paraId="1DD37836" w14:textId="5E940C99" w:rsidR="008C2325" w:rsidRDefault="009460FC" w:rsidP="002F0CFC">
      <w:pPr>
        <w:pStyle w:val="ListParagraph"/>
        <w:numPr>
          <w:ilvl w:val="0"/>
          <w:numId w:val="4"/>
        </w:numPr>
      </w:pPr>
      <w:hyperlink r:id="rId41" w:history="1">
        <w:r w:rsidRPr="009A59BF">
          <w:rPr>
            <w:rStyle w:val="Hyperlink"/>
          </w:rPr>
          <w:t>https://github.com/projectdiscovery/nuclei-templates/tree/master/default-logins</w:t>
        </w:r>
      </w:hyperlink>
    </w:p>
    <w:p w14:paraId="78C49527" w14:textId="77777777" w:rsidR="009460FC" w:rsidRDefault="009460FC" w:rsidP="001B2708">
      <w:pPr>
        <w:pStyle w:val="ListParagraph"/>
      </w:pPr>
    </w:p>
    <w:p w14:paraId="41C80D65" w14:textId="77777777" w:rsidR="000419F6" w:rsidRPr="000419F6" w:rsidRDefault="000419F6" w:rsidP="000419F6"/>
    <w:sectPr w:rsidR="000419F6" w:rsidRPr="000419F6">
      <w:footerReference w:type="defaul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ECCB2" w14:textId="77777777" w:rsidR="003030D1" w:rsidRDefault="003030D1" w:rsidP="00EF5378">
      <w:pPr>
        <w:spacing w:after="0" w:line="240" w:lineRule="auto"/>
      </w:pPr>
      <w:r>
        <w:separator/>
      </w:r>
    </w:p>
  </w:endnote>
  <w:endnote w:type="continuationSeparator" w:id="0">
    <w:p w14:paraId="1E056B37" w14:textId="77777777" w:rsidR="003030D1" w:rsidRDefault="003030D1" w:rsidP="00EF5378">
      <w:pPr>
        <w:spacing w:after="0" w:line="240" w:lineRule="auto"/>
      </w:pPr>
      <w:r>
        <w:continuationSeparator/>
      </w:r>
    </w:p>
  </w:endnote>
  <w:endnote w:type="continuationNotice" w:id="1">
    <w:p w14:paraId="7743CD34" w14:textId="77777777" w:rsidR="003030D1" w:rsidRDefault="003030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016366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41C80D82" w14:textId="4940CDD8" w:rsidR="00EF5378" w:rsidRDefault="00EF5378" w:rsidP="00EF537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7310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C80D83" w14:textId="77777777" w:rsidR="00EF5378" w:rsidRDefault="00EF5378" w:rsidP="00EF537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09D13" w14:textId="77777777" w:rsidR="003030D1" w:rsidRDefault="003030D1" w:rsidP="00EF5378">
      <w:pPr>
        <w:spacing w:after="0" w:line="240" w:lineRule="auto"/>
      </w:pPr>
      <w:r>
        <w:separator/>
      </w:r>
    </w:p>
  </w:footnote>
  <w:footnote w:type="continuationSeparator" w:id="0">
    <w:p w14:paraId="29976DBA" w14:textId="77777777" w:rsidR="003030D1" w:rsidRDefault="003030D1" w:rsidP="00EF5378">
      <w:pPr>
        <w:spacing w:after="0" w:line="240" w:lineRule="auto"/>
      </w:pPr>
      <w:r>
        <w:continuationSeparator/>
      </w:r>
    </w:p>
  </w:footnote>
  <w:footnote w:type="continuationNotice" w:id="1">
    <w:p w14:paraId="4AC40E6E" w14:textId="77777777" w:rsidR="003030D1" w:rsidRDefault="003030D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D08"/>
    <w:multiLevelType w:val="hybridMultilevel"/>
    <w:tmpl w:val="CF52F6D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C2A82"/>
    <w:multiLevelType w:val="hybridMultilevel"/>
    <w:tmpl w:val="CA584F1E"/>
    <w:lvl w:ilvl="0" w:tplc="140C000F">
      <w:start w:val="1"/>
      <w:numFmt w:val="decimal"/>
      <w:lvlText w:val="%1."/>
      <w:lvlJc w:val="left"/>
      <w:pPr>
        <w:ind w:left="720" w:hanging="360"/>
      </w:pPr>
    </w:lvl>
    <w:lvl w:ilvl="1" w:tplc="140C0019" w:tentative="1">
      <w:start w:val="1"/>
      <w:numFmt w:val="lowerLetter"/>
      <w:lvlText w:val="%2."/>
      <w:lvlJc w:val="left"/>
      <w:pPr>
        <w:ind w:left="1440" w:hanging="360"/>
      </w:pPr>
    </w:lvl>
    <w:lvl w:ilvl="2" w:tplc="140C001B" w:tentative="1">
      <w:start w:val="1"/>
      <w:numFmt w:val="lowerRoman"/>
      <w:lvlText w:val="%3."/>
      <w:lvlJc w:val="right"/>
      <w:pPr>
        <w:ind w:left="2160" w:hanging="180"/>
      </w:pPr>
    </w:lvl>
    <w:lvl w:ilvl="3" w:tplc="140C000F" w:tentative="1">
      <w:start w:val="1"/>
      <w:numFmt w:val="decimal"/>
      <w:lvlText w:val="%4."/>
      <w:lvlJc w:val="left"/>
      <w:pPr>
        <w:ind w:left="2880" w:hanging="360"/>
      </w:pPr>
    </w:lvl>
    <w:lvl w:ilvl="4" w:tplc="140C0019" w:tentative="1">
      <w:start w:val="1"/>
      <w:numFmt w:val="lowerLetter"/>
      <w:lvlText w:val="%5."/>
      <w:lvlJc w:val="left"/>
      <w:pPr>
        <w:ind w:left="3600" w:hanging="360"/>
      </w:pPr>
    </w:lvl>
    <w:lvl w:ilvl="5" w:tplc="140C001B" w:tentative="1">
      <w:start w:val="1"/>
      <w:numFmt w:val="lowerRoman"/>
      <w:lvlText w:val="%6."/>
      <w:lvlJc w:val="right"/>
      <w:pPr>
        <w:ind w:left="4320" w:hanging="180"/>
      </w:pPr>
    </w:lvl>
    <w:lvl w:ilvl="6" w:tplc="140C000F" w:tentative="1">
      <w:start w:val="1"/>
      <w:numFmt w:val="decimal"/>
      <w:lvlText w:val="%7."/>
      <w:lvlJc w:val="left"/>
      <w:pPr>
        <w:ind w:left="5040" w:hanging="360"/>
      </w:pPr>
    </w:lvl>
    <w:lvl w:ilvl="7" w:tplc="140C0019" w:tentative="1">
      <w:start w:val="1"/>
      <w:numFmt w:val="lowerLetter"/>
      <w:lvlText w:val="%8."/>
      <w:lvlJc w:val="left"/>
      <w:pPr>
        <w:ind w:left="5760" w:hanging="360"/>
      </w:pPr>
    </w:lvl>
    <w:lvl w:ilvl="8" w:tplc="1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A1358"/>
    <w:multiLevelType w:val="hybridMultilevel"/>
    <w:tmpl w:val="0882DF1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03F20"/>
    <w:multiLevelType w:val="hybridMultilevel"/>
    <w:tmpl w:val="C3A4E10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10846"/>
    <w:multiLevelType w:val="hybridMultilevel"/>
    <w:tmpl w:val="34D8AF48"/>
    <w:lvl w:ilvl="0" w:tplc="7048F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26F23"/>
    <w:multiLevelType w:val="hybridMultilevel"/>
    <w:tmpl w:val="C032EF38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275EA"/>
    <w:multiLevelType w:val="hybridMultilevel"/>
    <w:tmpl w:val="9A18174E"/>
    <w:lvl w:ilvl="0" w:tplc="8CB6892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A079D"/>
    <w:multiLevelType w:val="hybridMultilevel"/>
    <w:tmpl w:val="6DBC5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revisionView w:insDel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6B0"/>
    <w:rsid w:val="000040F8"/>
    <w:rsid w:val="00007F86"/>
    <w:rsid w:val="000114DB"/>
    <w:rsid w:val="00030B41"/>
    <w:rsid w:val="000337E0"/>
    <w:rsid w:val="0003719B"/>
    <w:rsid w:val="000419F6"/>
    <w:rsid w:val="00043AE7"/>
    <w:rsid w:val="0005017A"/>
    <w:rsid w:val="000513C6"/>
    <w:rsid w:val="0005289F"/>
    <w:rsid w:val="00055700"/>
    <w:rsid w:val="00060C0B"/>
    <w:rsid w:val="00062936"/>
    <w:rsid w:val="000814AE"/>
    <w:rsid w:val="0008410C"/>
    <w:rsid w:val="00090156"/>
    <w:rsid w:val="00090764"/>
    <w:rsid w:val="00093189"/>
    <w:rsid w:val="0009515B"/>
    <w:rsid w:val="0009735C"/>
    <w:rsid w:val="000B07D8"/>
    <w:rsid w:val="000B373A"/>
    <w:rsid w:val="000B5F5A"/>
    <w:rsid w:val="000B6006"/>
    <w:rsid w:val="000C61DC"/>
    <w:rsid w:val="000D0962"/>
    <w:rsid w:val="000D149C"/>
    <w:rsid w:val="000D6C21"/>
    <w:rsid w:val="000E35CF"/>
    <w:rsid w:val="000E458C"/>
    <w:rsid w:val="000F214B"/>
    <w:rsid w:val="000F2163"/>
    <w:rsid w:val="00100724"/>
    <w:rsid w:val="00117C30"/>
    <w:rsid w:val="0012346B"/>
    <w:rsid w:val="00124253"/>
    <w:rsid w:val="001312F1"/>
    <w:rsid w:val="001353BA"/>
    <w:rsid w:val="001404D4"/>
    <w:rsid w:val="00143171"/>
    <w:rsid w:val="00151C38"/>
    <w:rsid w:val="001574A2"/>
    <w:rsid w:val="00160301"/>
    <w:rsid w:val="00170C0A"/>
    <w:rsid w:val="00174E8F"/>
    <w:rsid w:val="00175A6B"/>
    <w:rsid w:val="001A0800"/>
    <w:rsid w:val="001A2D4D"/>
    <w:rsid w:val="001A7605"/>
    <w:rsid w:val="001B2708"/>
    <w:rsid w:val="001B4B1C"/>
    <w:rsid w:val="001B6A54"/>
    <w:rsid w:val="001B7E94"/>
    <w:rsid w:val="001C5870"/>
    <w:rsid w:val="001C7C52"/>
    <w:rsid w:val="001D63A2"/>
    <w:rsid w:val="001E4F33"/>
    <w:rsid w:val="001F34AF"/>
    <w:rsid w:val="001F3B02"/>
    <w:rsid w:val="002035CB"/>
    <w:rsid w:val="002075E5"/>
    <w:rsid w:val="00216697"/>
    <w:rsid w:val="00216F74"/>
    <w:rsid w:val="002278A3"/>
    <w:rsid w:val="00231BF7"/>
    <w:rsid w:val="002361D1"/>
    <w:rsid w:val="0024386F"/>
    <w:rsid w:val="002529B3"/>
    <w:rsid w:val="00261A00"/>
    <w:rsid w:val="002622B9"/>
    <w:rsid w:val="00264170"/>
    <w:rsid w:val="0026419E"/>
    <w:rsid w:val="0027105C"/>
    <w:rsid w:val="002717B2"/>
    <w:rsid w:val="002719AE"/>
    <w:rsid w:val="00274D31"/>
    <w:rsid w:val="00277C21"/>
    <w:rsid w:val="002855E9"/>
    <w:rsid w:val="00286D86"/>
    <w:rsid w:val="002872C6"/>
    <w:rsid w:val="002919E5"/>
    <w:rsid w:val="00292BF1"/>
    <w:rsid w:val="002A02F9"/>
    <w:rsid w:val="002A66BC"/>
    <w:rsid w:val="002B1E10"/>
    <w:rsid w:val="002B446D"/>
    <w:rsid w:val="002D050A"/>
    <w:rsid w:val="002D7612"/>
    <w:rsid w:val="002E1329"/>
    <w:rsid w:val="002E1629"/>
    <w:rsid w:val="002E1C2F"/>
    <w:rsid w:val="002E23DA"/>
    <w:rsid w:val="002E2ED0"/>
    <w:rsid w:val="002E3D66"/>
    <w:rsid w:val="002F0CFC"/>
    <w:rsid w:val="002F15C7"/>
    <w:rsid w:val="002F2EE9"/>
    <w:rsid w:val="002F4DC5"/>
    <w:rsid w:val="002F6A47"/>
    <w:rsid w:val="00301632"/>
    <w:rsid w:val="003030D1"/>
    <w:rsid w:val="0031208A"/>
    <w:rsid w:val="003153AD"/>
    <w:rsid w:val="00320CE1"/>
    <w:rsid w:val="0033790A"/>
    <w:rsid w:val="003455B4"/>
    <w:rsid w:val="00346E51"/>
    <w:rsid w:val="00371FCF"/>
    <w:rsid w:val="003737C6"/>
    <w:rsid w:val="0038181F"/>
    <w:rsid w:val="00382AE0"/>
    <w:rsid w:val="00393A87"/>
    <w:rsid w:val="003A3CD6"/>
    <w:rsid w:val="003A5844"/>
    <w:rsid w:val="003C46BC"/>
    <w:rsid w:val="003D250E"/>
    <w:rsid w:val="003D6E00"/>
    <w:rsid w:val="003E3937"/>
    <w:rsid w:val="003F3B85"/>
    <w:rsid w:val="003F6858"/>
    <w:rsid w:val="003F6D57"/>
    <w:rsid w:val="00405EEF"/>
    <w:rsid w:val="0040610B"/>
    <w:rsid w:val="004147C8"/>
    <w:rsid w:val="00420497"/>
    <w:rsid w:val="00426470"/>
    <w:rsid w:val="00437813"/>
    <w:rsid w:val="0044008B"/>
    <w:rsid w:val="00442488"/>
    <w:rsid w:val="00475AF6"/>
    <w:rsid w:val="0047616C"/>
    <w:rsid w:val="004763A9"/>
    <w:rsid w:val="00477919"/>
    <w:rsid w:val="00480A4C"/>
    <w:rsid w:val="00483172"/>
    <w:rsid w:val="00494069"/>
    <w:rsid w:val="004A1206"/>
    <w:rsid w:val="004C051A"/>
    <w:rsid w:val="004C47A3"/>
    <w:rsid w:val="004D5D4B"/>
    <w:rsid w:val="004E1531"/>
    <w:rsid w:val="004E521F"/>
    <w:rsid w:val="004E6891"/>
    <w:rsid w:val="00500EBD"/>
    <w:rsid w:val="005038B0"/>
    <w:rsid w:val="005064B5"/>
    <w:rsid w:val="00513B46"/>
    <w:rsid w:val="00515A80"/>
    <w:rsid w:val="00516438"/>
    <w:rsid w:val="00526B17"/>
    <w:rsid w:val="00527913"/>
    <w:rsid w:val="0054186C"/>
    <w:rsid w:val="005432BC"/>
    <w:rsid w:val="00544FA3"/>
    <w:rsid w:val="00545342"/>
    <w:rsid w:val="005560AA"/>
    <w:rsid w:val="00557D19"/>
    <w:rsid w:val="005669DF"/>
    <w:rsid w:val="00570D8B"/>
    <w:rsid w:val="0058144E"/>
    <w:rsid w:val="0059349E"/>
    <w:rsid w:val="0059387E"/>
    <w:rsid w:val="00596EE5"/>
    <w:rsid w:val="005A0E7E"/>
    <w:rsid w:val="005A4958"/>
    <w:rsid w:val="005B1415"/>
    <w:rsid w:val="005B60CF"/>
    <w:rsid w:val="005C2F28"/>
    <w:rsid w:val="005C31EF"/>
    <w:rsid w:val="005C3C25"/>
    <w:rsid w:val="005C4AEF"/>
    <w:rsid w:val="005C593A"/>
    <w:rsid w:val="005E469E"/>
    <w:rsid w:val="005F7D55"/>
    <w:rsid w:val="00601B55"/>
    <w:rsid w:val="00602827"/>
    <w:rsid w:val="00604C9B"/>
    <w:rsid w:val="00610F35"/>
    <w:rsid w:val="006161C9"/>
    <w:rsid w:val="00616BF3"/>
    <w:rsid w:val="006206CA"/>
    <w:rsid w:val="006238D1"/>
    <w:rsid w:val="00633482"/>
    <w:rsid w:val="00635378"/>
    <w:rsid w:val="006454A3"/>
    <w:rsid w:val="006456C8"/>
    <w:rsid w:val="006506F9"/>
    <w:rsid w:val="006518FC"/>
    <w:rsid w:val="006536F8"/>
    <w:rsid w:val="00653A93"/>
    <w:rsid w:val="00676942"/>
    <w:rsid w:val="00680055"/>
    <w:rsid w:val="00680F25"/>
    <w:rsid w:val="00681D02"/>
    <w:rsid w:val="00682335"/>
    <w:rsid w:val="00694409"/>
    <w:rsid w:val="006A1D4F"/>
    <w:rsid w:val="006A1E5B"/>
    <w:rsid w:val="006B0086"/>
    <w:rsid w:val="006C3478"/>
    <w:rsid w:val="006C7786"/>
    <w:rsid w:val="006D471D"/>
    <w:rsid w:val="006D69F3"/>
    <w:rsid w:val="006E2C0D"/>
    <w:rsid w:val="006E3894"/>
    <w:rsid w:val="006F62AD"/>
    <w:rsid w:val="00711C70"/>
    <w:rsid w:val="007175C4"/>
    <w:rsid w:val="00720C9B"/>
    <w:rsid w:val="00726918"/>
    <w:rsid w:val="00733374"/>
    <w:rsid w:val="00734182"/>
    <w:rsid w:val="007473C0"/>
    <w:rsid w:val="00752557"/>
    <w:rsid w:val="00753F0F"/>
    <w:rsid w:val="00755B0D"/>
    <w:rsid w:val="007632B4"/>
    <w:rsid w:val="00764316"/>
    <w:rsid w:val="00776280"/>
    <w:rsid w:val="00784DB1"/>
    <w:rsid w:val="0078655E"/>
    <w:rsid w:val="0079238A"/>
    <w:rsid w:val="0079659F"/>
    <w:rsid w:val="007A5FCC"/>
    <w:rsid w:val="007B11FE"/>
    <w:rsid w:val="007C5D2F"/>
    <w:rsid w:val="007D099C"/>
    <w:rsid w:val="007D4913"/>
    <w:rsid w:val="007E1A8E"/>
    <w:rsid w:val="007E4F89"/>
    <w:rsid w:val="007E7CE6"/>
    <w:rsid w:val="007F5AAF"/>
    <w:rsid w:val="007F6BDC"/>
    <w:rsid w:val="007F78F0"/>
    <w:rsid w:val="00804FC9"/>
    <w:rsid w:val="00812CAF"/>
    <w:rsid w:val="008137AA"/>
    <w:rsid w:val="008222E5"/>
    <w:rsid w:val="00823BAA"/>
    <w:rsid w:val="008275EE"/>
    <w:rsid w:val="008308A6"/>
    <w:rsid w:val="008330E5"/>
    <w:rsid w:val="008339F2"/>
    <w:rsid w:val="0083531A"/>
    <w:rsid w:val="00842FCE"/>
    <w:rsid w:val="00846582"/>
    <w:rsid w:val="00851174"/>
    <w:rsid w:val="008514C1"/>
    <w:rsid w:val="008566B0"/>
    <w:rsid w:val="00862640"/>
    <w:rsid w:val="00871549"/>
    <w:rsid w:val="008729BF"/>
    <w:rsid w:val="00880482"/>
    <w:rsid w:val="00881E70"/>
    <w:rsid w:val="0088315B"/>
    <w:rsid w:val="0088577B"/>
    <w:rsid w:val="008875DC"/>
    <w:rsid w:val="00896E63"/>
    <w:rsid w:val="008C145E"/>
    <w:rsid w:val="008C2325"/>
    <w:rsid w:val="008D1FB4"/>
    <w:rsid w:val="008D3C79"/>
    <w:rsid w:val="008E064D"/>
    <w:rsid w:val="008F3176"/>
    <w:rsid w:val="008F5589"/>
    <w:rsid w:val="009034FA"/>
    <w:rsid w:val="009051DA"/>
    <w:rsid w:val="009133FC"/>
    <w:rsid w:val="00930554"/>
    <w:rsid w:val="00933C9C"/>
    <w:rsid w:val="00933E4C"/>
    <w:rsid w:val="009400CA"/>
    <w:rsid w:val="0094161B"/>
    <w:rsid w:val="009460FC"/>
    <w:rsid w:val="00947BFC"/>
    <w:rsid w:val="00954089"/>
    <w:rsid w:val="0097525A"/>
    <w:rsid w:val="0098029B"/>
    <w:rsid w:val="00994FD8"/>
    <w:rsid w:val="00997655"/>
    <w:rsid w:val="009A4007"/>
    <w:rsid w:val="009A7D66"/>
    <w:rsid w:val="009B396D"/>
    <w:rsid w:val="009B7267"/>
    <w:rsid w:val="009B7948"/>
    <w:rsid w:val="009C08E3"/>
    <w:rsid w:val="009D06B1"/>
    <w:rsid w:val="009D48E9"/>
    <w:rsid w:val="009D6A6E"/>
    <w:rsid w:val="009E6593"/>
    <w:rsid w:val="009F0476"/>
    <w:rsid w:val="009F15C8"/>
    <w:rsid w:val="00A000EF"/>
    <w:rsid w:val="00A05CBE"/>
    <w:rsid w:val="00A109E8"/>
    <w:rsid w:val="00A12D15"/>
    <w:rsid w:val="00A16341"/>
    <w:rsid w:val="00A22E1B"/>
    <w:rsid w:val="00A271F9"/>
    <w:rsid w:val="00A42039"/>
    <w:rsid w:val="00A44F48"/>
    <w:rsid w:val="00A5413B"/>
    <w:rsid w:val="00A613A1"/>
    <w:rsid w:val="00A64821"/>
    <w:rsid w:val="00A65109"/>
    <w:rsid w:val="00A65BB3"/>
    <w:rsid w:val="00A71222"/>
    <w:rsid w:val="00A71CDB"/>
    <w:rsid w:val="00A76995"/>
    <w:rsid w:val="00A76BC9"/>
    <w:rsid w:val="00A76CD1"/>
    <w:rsid w:val="00A82AFC"/>
    <w:rsid w:val="00A837D3"/>
    <w:rsid w:val="00A934A8"/>
    <w:rsid w:val="00A9589E"/>
    <w:rsid w:val="00AA0144"/>
    <w:rsid w:val="00AA2A66"/>
    <w:rsid w:val="00AB2A03"/>
    <w:rsid w:val="00AB368F"/>
    <w:rsid w:val="00AC3557"/>
    <w:rsid w:val="00AC5CE5"/>
    <w:rsid w:val="00AC6C50"/>
    <w:rsid w:val="00AD6472"/>
    <w:rsid w:val="00AE1180"/>
    <w:rsid w:val="00AF1AF0"/>
    <w:rsid w:val="00B14D30"/>
    <w:rsid w:val="00B23786"/>
    <w:rsid w:val="00B26BE4"/>
    <w:rsid w:val="00B30FC3"/>
    <w:rsid w:val="00B429B5"/>
    <w:rsid w:val="00B448BB"/>
    <w:rsid w:val="00B51479"/>
    <w:rsid w:val="00B52C65"/>
    <w:rsid w:val="00B53093"/>
    <w:rsid w:val="00B64A54"/>
    <w:rsid w:val="00B74E05"/>
    <w:rsid w:val="00B7519D"/>
    <w:rsid w:val="00B92EF2"/>
    <w:rsid w:val="00BA663D"/>
    <w:rsid w:val="00BB17C0"/>
    <w:rsid w:val="00BB5642"/>
    <w:rsid w:val="00BC11B9"/>
    <w:rsid w:val="00BC42FF"/>
    <w:rsid w:val="00BD73D3"/>
    <w:rsid w:val="00BE10AA"/>
    <w:rsid w:val="00BF02B3"/>
    <w:rsid w:val="00BF42B7"/>
    <w:rsid w:val="00BF4D08"/>
    <w:rsid w:val="00C01400"/>
    <w:rsid w:val="00C06E78"/>
    <w:rsid w:val="00C1199D"/>
    <w:rsid w:val="00C13C36"/>
    <w:rsid w:val="00C20472"/>
    <w:rsid w:val="00C247A5"/>
    <w:rsid w:val="00C279A6"/>
    <w:rsid w:val="00C321C1"/>
    <w:rsid w:val="00C36746"/>
    <w:rsid w:val="00C47BF0"/>
    <w:rsid w:val="00C53DB4"/>
    <w:rsid w:val="00C65A27"/>
    <w:rsid w:val="00C66995"/>
    <w:rsid w:val="00C67310"/>
    <w:rsid w:val="00C70937"/>
    <w:rsid w:val="00C77845"/>
    <w:rsid w:val="00C87F80"/>
    <w:rsid w:val="00C931E6"/>
    <w:rsid w:val="00C94126"/>
    <w:rsid w:val="00CA50EA"/>
    <w:rsid w:val="00CA6AF4"/>
    <w:rsid w:val="00CB6EDE"/>
    <w:rsid w:val="00CD1746"/>
    <w:rsid w:val="00CD5DAE"/>
    <w:rsid w:val="00CE2856"/>
    <w:rsid w:val="00CE2D09"/>
    <w:rsid w:val="00CE4404"/>
    <w:rsid w:val="00CE5651"/>
    <w:rsid w:val="00CF7DCC"/>
    <w:rsid w:val="00D001FB"/>
    <w:rsid w:val="00D14171"/>
    <w:rsid w:val="00D14BBC"/>
    <w:rsid w:val="00D16217"/>
    <w:rsid w:val="00D24320"/>
    <w:rsid w:val="00D3274A"/>
    <w:rsid w:val="00D43851"/>
    <w:rsid w:val="00D520DD"/>
    <w:rsid w:val="00D614A7"/>
    <w:rsid w:val="00D63480"/>
    <w:rsid w:val="00D66236"/>
    <w:rsid w:val="00D83110"/>
    <w:rsid w:val="00D86CEF"/>
    <w:rsid w:val="00D879EF"/>
    <w:rsid w:val="00DA135B"/>
    <w:rsid w:val="00DA1BAB"/>
    <w:rsid w:val="00DA4583"/>
    <w:rsid w:val="00DB6D90"/>
    <w:rsid w:val="00DD68AC"/>
    <w:rsid w:val="00DE2C56"/>
    <w:rsid w:val="00DE4871"/>
    <w:rsid w:val="00DE6753"/>
    <w:rsid w:val="00DF0185"/>
    <w:rsid w:val="00E1288D"/>
    <w:rsid w:val="00E1732B"/>
    <w:rsid w:val="00E244EB"/>
    <w:rsid w:val="00E3068B"/>
    <w:rsid w:val="00E308DF"/>
    <w:rsid w:val="00E34B7A"/>
    <w:rsid w:val="00E35B88"/>
    <w:rsid w:val="00E3626B"/>
    <w:rsid w:val="00E367C7"/>
    <w:rsid w:val="00E4551A"/>
    <w:rsid w:val="00E458BF"/>
    <w:rsid w:val="00E46ECF"/>
    <w:rsid w:val="00E60734"/>
    <w:rsid w:val="00E62571"/>
    <w:rsid w:val="00E64EA3"/>
    <w:rsid w:val="00E72FB8"/>
    <w:rsid w:val="00E770C7"/>
    <w:rsid w:val="00E83862"/>
    <w:rsid w:val="00EA3672"/>
    <w:rsid w:val="00EB6B15"/>
    <w:rsid w:val="00ED10FF"/>
    <w:rsid w:val="00ED5731"/>
    <w:rsid w:val="00ED7867"/>
    <w:rsid w:val="00EE72ED"/>
    <w:rsid w:val="00EF1D20"/>
    <w:rsid w:val="00EF39DB"/>
    <w:rsid w:val="00EF5378"/>
    <w:rsid w:val="00F12BD6"/>
    <w:rsid w:val="00F15FBB"/>
    <w:rsid w:val="00F20CF2"/>
    <w:rsid w:val="00F2560E"/>
    <w:rsid w:val="00F574A0"/>
    <w:rsid w:val="00F57F63"/>
    <w:rsid w:val="00F6285E"/>
    <w:rsid w:val="00F66851"/>
    <w:rsid w:val="00F71C34"/>
    <w:rsid w:val="00F81331"/>
    <w:rsid w:val="00F82416"/>
    <w:rsid w:val="00F85323"/>
    <w:rsid w:val="00F87759"/>
    <w:rsid w:val="00F92704"/>
    <w:rsid w:val="00FA092D"/>
    <w:rsid w:val="00FA2AC1"/>
    <w:rsid w:val="00FA4B07"/>
    <w:rsid w:val="00FA6F3E"/>
    <w:rsid w:val="00FB1DFA"/>
    <w:rsid w:val="00FD15E8"/>
    <w:rsid w:val="00FE1A5B"/>
    <w:rsid w:val="00FE3581"/>
    <w:rsid w:val="00FE58A4"/>
    <w:rsid w:val="00FF0BD5"/>
    <w:rsid w:val="00FF5BA1"/>
    <w:rsid w:val="232CF818"/>
    <w:rsid w:val="23E10D24"/>
    <w:rsid w:val="75D5C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0CFB"/>
  <w15:docId w15:val="{19152619-DA04-4F02-97AD-EB2F3AE6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L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1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8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E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6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419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37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53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378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8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B0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038B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E68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770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70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70C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70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70C7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D5DAE"/>
    <w:pPr>
      <w:spacing w:after="0" w:line="240" w:lineRule="auto"/>
    </w:pPr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D5D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15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6206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xabay.com/photos/chain-security-metal-iron-3481377/" TargetMode="External"/><Relationship Id="rId18" Type="http://schemas.openxmlformats.org/officeDocument/2006/relationships/hyperlink" Target="https://github.com/ovh/venom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github.com/projectdiscovery/nuclei" TargetMode="External"/><Relationship Id="rId21" Type="http://schemas.openxmlformats.org/officeDocument/2006/relationships/hyperlink" Target="https://github.com/stedolan/jq" TargetMode="External"/><Relationship Id="rId34" Type="http://schemas.openxmlformats.org/officeDocument/2006/relationships/hyperlink" Target="https://github.com/features/actions" TargetMode="External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e45.com/" TargetMode="External"/><Relationship Id="rId20" Type="http://schemas.openxmlformats.org/officeDocument/2006/relationships/hyperlink" Target="https://github.com/drwetter/testssl.sh" TargetMode="External"/><Relationship Id="rId29" Type="http://schemas.openxmlformats.org/officeDocument/2006/relationships/hyperlink" Target="https://www.atlassian.com/continuous-delivery/continuous-deployment" TargetMode="External"/><Relationship Id="rId41" Type="http://schemas.openxmlformats.org/officeDocument/2006/relationships/hyperlink" Target="https://github.com/projectdiscovery/nuclei-templates/tree/master/default-login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xabay.com/vectors/background-the-background-1086840/" TargetMode="External"/><Relationship Id="rId24" Type="http://schemas.openxmlformats.org/officeDocument/2006/relationships/hyperlink" Target="https://github.com/stamparm/identYwaf" TargetMode="External"/><Relationship Id="rId32" Type="http://schemas.openxmlformats.org/officeDocument/2006/relationships/hyperlink" Target="https://github.com/ExcelliumSA/PostDeploymentSecurityCheck-Study/blob/main/validate.sh" TargetMode="External"/><Relationship Id="rId37" Type="http://schemas.openxmlformats.org/officeDocument/2006/relationships/hyperlink" Target="https://github.com/ExcelliumSA/PostDeploymentSecurityCheck-Study/blob/main/recipe.yml" TargetMode="External"/><Relationship Id="rId40" Type="http://schemas.openxmlformats.org/officeDocument/2006/relationships/hyperlink" Target="https://nuclei.projectdiscovery.io/templating-guide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yperlink" Target="https://github.com/stedolan/jq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github.com/ovh/venom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curl/curl" TargetMode="External"/><Relationship Id="rId31" Type="http://schemas.openxmlformats.org/officeDocument/2006/relationships/hyperlink" Target="https://blog.christianposta.com/deploy/blue-green-deployments-a-b-testing-and-canary-releases/" TargetMode="External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xcelliumSA/PostDeploymentSecurityCheck-Study" TargetMode="External"/><Relationship Id="rId22" Type="http://schemas.openxmlformats.org/officeDocument/2006/relationships/hyperlink" Target="https://github.com/ffuf/ffuf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www.youtube.com/watch?v=i34Ihbuslgw" TargetMode="External"/><Relationship Id="rId35" Type="http://schemas.openxmlformats.org/officeDocument/2006/relationships/hyperlink" Target="https://www.atlassian.com/continuous-delivery/continuous-integration" TargetMode="External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pixabay.com/photos/devops-business-process-improvement-3155972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3.png"/><Relationship Id="rId33" Type="http://schemas.openxmlformats.org/officeDocument/2006/relationships/hyperlink" Target="https://excellium-services.com/2021/05/18/security-txt/" TargetMode="External"/><Relationship Id="rId38" Type="http://schemas.openxmlformats.org/officeDocument/2006/relationships/hyperlink" Target="https://github.com/ovh/venom/tree/master/executors/exe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>Elliot RASCH</DisplayName>
        <AccountId>36</AccountId>
        <AccountType/>
      </UserInfo>
    </XLMTechnicalReviewer>
    <XLMReference xmlns="02b48c24-590e-4651-bf89-1c80665057f0">XLM-0000</XLMReference>
    <XLMReviewStatus xmlns="02b48c24-590e-4651-bf89-1c80665057f0">Mgt Review</XLMReviewStatus>
    <XLMClientCompany xmlns="02b48c24-590e-4651-bf89-1c80665057f0">XLM</XLMClientCompany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2" ma:contentTypeDescription="Create a new document." ma:contentTypeScope="" ma:versionID="0b312da83f90bd18c7a7e269dfd1948c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70b01f6ff2cb07b0a4aab1f572d5276a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  <xsd:enumeration value="Draft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3D6032-54F5-401F-81EB-B3F8B3B9E4B4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2.xml><?xml version="1.0" encoding="utf-8"?>
<ds:datastoreItem xmlns:ds="http://schemas.openxmlformats.org/officeDocument/2006/customXml" ds:itemID="{091E5545-3A12-4793-B338-B5027C4246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3A059B6-1361-4E2B-85AF-A77B49B85E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DA71DF-085C-47C2-8B4C-9D24A7E79D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8</Pages>
  <Words>1818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OAuth and OIDC from a security point of view.</vt:lpstr>
    </vt:vector>
  </TitlesOfParts>
  <Company>dr</Company>
  <LinksUpToDate>false</LinksUpToDate>
  <CharactersWithSpaces>12161</CharactersWithSpaces>
  <SharedDoc>false</SharedDoc>
  <HLinks>
    <vt:vector size="102" baseType="variant">
      <vt:variant>
        <vt:i4>2162798</vt:i4>
      </vt:variant>
      <vt:variant>
        <vt:i4>84</vt:i4>
      </vt:variant>
      <vt:variant>
        <vt:i4>0</vt:i4>
      </vt:variant>
      <vt:variant>
        <vt:i4>5</vt:i4>
      </vt:variant>
      <vt:variant>
        <vt:lpwstr>https://portswigger.net/web-security/oauth</vt:lpwstr>
      </vt:variant>
      <vt:variant>
        <vt:lpwstr/>
      </vt:variant>
      <vt:variant>
        <vt:i4>7471214</vt:i4>
      </vt:variant>
      <vt:variant>
        <vt:i4>81</vt:i4>
      </vt:variant>
      <vt:variant>
        <vt:i4>0</vt:i4>
      </vt:variant>
      <vt:variant>
        <vt:i4>5</vt:i4>
      </vt:variant>
      <vt:variant>
        <vt:lpwstr>https://datatracker.ietf.org/doc/html/rfc7636</vt:lpwstr>
      </vt:variant>
      <vt:variant>
        <vt:lpwstr>section-4.1</vt:lpwstr>
      </vt:variant>
      <vt:variant>
        <vt:i4>2556024</vt:i4>
      </vt:variant>
      <vt:variant>
        <vt:i4>78</vt:i4>
      </vt:variant>
      <vt:variant>
        <vt:i4>0</vt:i4>
      </vt:variant>
      <vt:variant>
        <vt:i4>5</vt:i4>
      </vt:variant>
      <vt:variant>
        <vt:lpwstr>https://raw.githubusercontent.com/danielmiessler/SecLists/master/Discovery/Web-Content/raft-small-words.txt</vt:lpwstr>
      </vt:variant>
      <vt:variant>
        <vt:lpwstr/>
      </vt:variant>
      <vt:variant>
        <vt:i4>4194395</vt:i4>
      </vt:variant>
      <vt:variant>
        <vt:i4>75</vt:i4>
      </vt:variant>
      <vt:variant>
        <vt:i4>0</vt:i4>
      </vt:variant>
      <vt:variant>
        <vt:i4>5</vt:i4>
      </vt:variant>
      <vt:variant>
        <vt:lpwstr>https://github.com/ffuf/ffuf</vt:lpwstr>
      </vt:variant>
      <vt:variant>
        <vt:lpwstr/>
      </vt:variant>
      <vt:variant>
        <vt:i4>5636183</vt:i4>
      </vt:variant>
      <vt:variant>
        <vt:i4>72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>lab</vt:lpwstr>
      </vt:variant>
      <vt:variant>
        <vt:i4>2097194</vt:i4>
      </vt:variant>
      <vt:variant>
        <vt:i4>69</vt:i4>
      </vt:variant>
      <vt:variant>
        <vt:i4>0</vt:i4>
      </vt:variant>
      <vt:variant>
        <vt:i4>5</vt:i4>
      </vt:variant>
      <vt:variant>
        <vt:lpwstr>https://www.keycloak.org/getting-started/getting-started-docker</vt:lpwstr>
      </vt:variant>
      <vt:variant>
        <vt:lpwstr/>
      </vt:variant>
      <vt:variant>
        <vt:i4>7536661</vt:i4>
      </vt:variant>
      <vt:variant>
        <vt:i4>66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https://github.com/ExcelliumSA/OAuth2OIDC-Study/blob/main/OAauth2_OIDC_Security_Validations.png</vt:lpwstr>
      </vt:variant>
      <vt:variant>
        <vt:lpwstr/>
      </vt:variant>
      <vt:variant>
        <vt:i4>2752603</vt:i4>
      </vt:variant>
      <vt:variant>
        <vt:i4>63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>validation-automation-status</vt:lpwstr>
      </vt:variant>
      <vt:variant>
        <vt:i4>7929864</vt:i4>
      </vt:variant>
      <vt:variant>
        <vt:i4>60</vt:i4>
      </vt:variant>
      <vt:variant>
        <vt:i4>0</vt:i4>
      </vt:variant>
      <vt:variant>
        <vt:i4>5</vt:i4>
      </vt:variant>
      <vt:variant>
        <vt:lpwstr>https://github.com/ExcelliumSA/OAuth2OIDC-Study/blob/main/OAauth2_OIDC_Security_Validations.md</vt:lpwstr>
      </vt:variant>
      <vt:variant>
        <vt:lpwstr/>
      </vt:variant>
      <vt:variant>
        <vt:i4>6160398</vt:i4>
      </vt:variant>
      <vt:variant>
        <vt:i4>57</vt:i4>
      </vt:variant>
      <vt:variant>
        <vt:i4>0</vt:i4>
      </vt:variant>
      <vt:variant>
        <vt:i4>5</vt:i4>
      </vt:variant>
      <vt:variant>
        <vt:lpwstr>https://courses.pragmaticwebsecurity.com/bundles/mastering-oauth-oidc</vt:lpwstr>
      </vt:variant>
      <vt:variant>
        <vt:lpwstr/>
      </vt:variant>
      <vt:variant>
        <vt:i4>4718668</vt:i4>
      </vt:variant>
      <vt:variant>
        <vt:i4>54</vt:i4>
      </vt:variant>
      <vt:variant>
        <vt:i4>0</vt:i4>
      </vt:variant>
      <vt:variant>
        <vt:i4>5</vt:i4>
      </vt:variant>
      <vt:variant>
        <vt:lpwstr>https://connect2id.com/learn</vt:lpwstr>
      </vt:variant>
      <vt:variant>
        <vt:lpwstr/>
      </vt:variant>
      <vt:variant>
        <vt:i4>6815867</vt:i4>
      </vt:variant>
      <vt:variant>
        <vt:i4>51</vt:i4>
      </vt:variant>
      <vt:variant>
        <vt:i4>0</vt:i4>
      </vt:variant>
      <vt:variant>
        <vt:i4>5</vt:i4>
      </vt:variant>
      <vt:variant>
        <vt:lpwstr>https://pragmaticwebsecurity.com/about.html</vt:lpwstr>
      </vt:variant>
      <vt:variant>
        <vt:lpwstr/>
      </vt:variant>
      <vt:variant>
        <vt:i4>5242971</vt:i4>
      </vt:variant>
      <vt:variant>
        <vt:i4>48</vt:i4>
      </vt:variant>
      <vt:variant>
        <vt:i4>0</vt:i4>
      </vt:variant>
      <vt:variant>
        <vt:i4>5</vt:i4>
      </vt:variant>
      <vt:variant>
        <vt:lpwstr>https://courses.pragmaticwebsecurity.com/courses/introduction-to-oauth-2-0-and-openid-connect</vt:lpwstr>
      </vt:variant>
      <vt:variant>
        <vt:lpwstr/>
      </vt:variant>
      <vt:variant>
        <vt:i4>3604539</vt:i4>
      </vt:variant>
      <vt:variant>
        <vt:i4>9</vt:i4>
      </vt:variant>
      <vt:variant>
        <vt:i4>0</vt:i4>
      </vt:variant>
      <vt:variant>
        <vt:i4>5</vt:i4>
      </vt:variant>
      <vt:variant>
        <vt:lpwstr>https://github.com/ExcelliumSA/OAuth2OIDC-Study</vt:lpwstr>
      </vt:variant>
      <vt:variant>
        <vt:lpwstr/>
      </vt:variant>
      <vt:variant>
        <vt:i4>3866680</vt:i4>
      </vt:variant>
      <vt:variant>
        <vt:i4>6</vt:i4>
      </vt:variant>
      <vt:variant>
        <vt:i4>0</vt:i4>
      </vt:variant>
      <vt:variant>
        <vt:i4>5</vt:i4>
      </vt:variant>
      <vt:variant>
        <vt:lpwstr>https://pixabay.com/photos/padlock-lock-chain-key-security-597495/</vt:lpwstr>
      </vt:variant>
      <vt:variant>
        <vt:lpwstr/>
      </vt:variant>
      <vt:variant>
        <vt:i4>6881402</vt:i4>
      </vt:variant>
      <vt:variant>
        <vt:i4>3</vt:i4>
      </vt:variant>
      <vt:variant>
        <vt:i4>0</vt:i4>
      </vt:variant>
      <vt:variant>
        <vt:i4>5</vt:i4>
      </vt:variant>
      <vt:variant>
        <vt:lpwstr>https://pixabay.com/photos/keys-open-locks-security-unlock-525732/</vt:lpwstr>
      </vt:variant>
      <vt:variant>
        <vt:lpwstr/>
      </vt:variant>
      <vt:variant>
        <vt:i4>5177354</vt:i4>
      </vt:variant>
      <vt:variant>
        <vt:i4>0</vt:i4>
      </vt:variant>
      <vt:variant>
        <vt:i4>0</vt:i4>
      </vt:variant>
      <vt:variant>
        <vt:i4>5</vt:i4>
      </vt:variant>
      <vt:variant>
        <vt:lpwstr>https://pixabay.com/photos/chain-stainless-steel-metal-iron-4049725/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 about OAuth and OIDC from a security point of view.</dc:title>
  <dc:subject/>
  <dc:creator>Dominique Righetto</dc:creator>
  <cp:keywords/>
  <cp:lastModifiedBy>Dominique RIGHETTO</cp:lastModifiedBy>
  <cp:revision>362</cp:revision>
  <dcterms:created xsi:type="dcterms:W3CDTF">2021-07-12T15:25:00Z</dcterms:created>
  <dcterms:modified xsi:type="dcterms:W3CDTF">2022-01-25T14:22:00Z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